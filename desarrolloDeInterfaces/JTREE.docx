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2A72" w:rsidRDefault="007A2A72" w:rsidP="007A2A72">
      <w:pPr>
        <w:pStyle w:val="Ttulo"/>
        <w:jc w:val="center"/>
        <w:rPr>
          <w:rFonts w:ascii="Arial" w:hAnsi="Arial" w:cs="Arial"/>
          <w:color w:val="000000" w:themeColor="text1"/>
          <w:spacing w:val="0"/>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A72">
        <w:rPr>
          <w:rFonts w:ascii="Arial" w:hAnsi="Arial" w:cs="Arial"/>
          <w:color w:val="000000" w:themeColor="text1"/>
          <w:spacing w:val="0"/>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JTREE</w:t>
      </w:r>
    </w:p>
    <w:p w:rsidR="007A2A72" w:rsidRPr="007A2A72" w:rsidRDefault="007A2A72" w:rsidP="007A2A72">
      <w:pPr>
        <w:rPr>
          <w:lang w:val="en-GB"/>
        </w:rPr>
      </w:pPr>
    </w:p>
    <w:p w:rsidR="0094407B" w:rsidRPr="007A2A72" w:rsidRDefault="0094407B" w:rsidP="007A2A72">
      <w:r w:rsidRPr="0094407B">
        <w:rPr>
          <w:noProof/>
        </w:rPr>
        <w:drawing>
          <wp:inline distT="0" distB="0" distL="0" distR="0" wp14:anchorId="0DFB25CB" wp14:editId="59533018">
            <wp:extent cx="4686954" cy="3324689"/>
            <wp:effectExtent l="0" t="0" r="0" b="9525"/>
            <wp:docPr id="1293524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24930" name=""/>
                    <pic:cNvPicPr/>
                  </pic:nvPicPr>
                  <pic:blipFill>
                    <a:blip r:embed="rId7"/>
                    <a:stretch>
                      <a:fillRect/>
                    </a:stretch>
                  </pic:blipFill>
                  <pic:spPr>
                    <a:xfrm>
                      <a:off x="0" y="0"/>
                      <a:ext cx="4686954" cy="3324689"/>
                    </a:xfrm>
                    <a:prstGeom prst="rect">
                      <a:avLst/>
                    </a:prstGeom>
                  </pic:spPr>
                </pic:pic>
              </a:graphicData>
            </a:graphic>
          </wp:inline>
        </w:drawing>
      </w:r>
    </w:p>
    <w:p w:rsidR="007A2A72" w:rsidRPr="0094407B" w:rsidRDefault="0094407B" w:rsidP="007A2A72">
      <w:r>
        <w:rPr>
          <w:b/>
          <w:bCs/>
        </w:rPr>
        <w:t>Salida</w:t>
      </w:r>
    </w:p>
    <w:p w:rsidR="007A2A72" w:rsidRPr="0094407B" w:rsidRDefault="007A2A72" w:rsidP="007A2A72"/>
    <w:p w:rsidR="007A2A72" w:rsidRPr="007A2A72" w:rsidRDefault="007A2A72" w:rsidP="007A2A72">
      <w:pPr>
        <w:rPr>
          <w:b/>
          <w:bCs/>
        </w:rPr>
      </w:pPr>
      <w:bookmarkStart w:id="0" w:name="Introduction"/>
      <w:bookmarkEnd w:id="0"/>
      <w:r w:rsidRPr="007A2A72">
        <w:rPr>
          <w:b/>
          <w:bCs/>
        </w:rPr>
        <w:t>1. Introducción a JTree:</w:t>
      </w:r>
    </w:p>
    <w:p w:rsidR="007A2A72" w:rsidRPr="007A2A72" w:rsidRDefault="007A2A72" w:rsidP="007A2A72">
      <w:pPr>
        <w:jc w:val="both"/>
      </w:pPr>
      <w:r w:rsidRPr="007A2A72">
        <w:t>JTree es un componente de Swing con el que podemos mostrar datos jerárquicos. JTree es un componente bastante complejo. Un JTree tiene un 'nodo raíz' que es el padre superior de todos los nodos del árbol. Un nodo es un elemento en un árbol. Un nodo puede tener muchos nodos secundarios. Estos propios nodos secundarios pueden tener más nodos secundarios. Si un nodo no tiene ningún nodo hijo, se denomina nodo hoja.</w:t>
      </w:r>
    </w:p>
    <w:p w:rsidR="007A2A72" w:rsidRPr="007A2A72" w:rsidRDefault="007A2A72" w:rsidP="007A2A72">
      <w:pPr>
        <w:jc w:val="both"/>
      </w:pPr>
      <w:r w:rsidRPr="007A2A72">
        <w:t>El nodo de hoja se muestra con un indicador visual diferente. Los nodos con hijos se muestran con un indicador visual diferente junto con un "controlador" visual que se puede utilizar para expandir o contraer ese nodo. Al expandir un nodo se muestran los elementos secundarios y al contraerlos se ocultan.</w:t>
      </w:r>
    </w:p>
    <w:p w:rsidR="007A2A72" w:rsidRPr="007A2A72" w:rsidRDefault="007A2A72" w:rsidP="007A2A72">
      <w:r w:rsidRPr="007A2A72">
        <w:t> </w:t>
      </w:r>
    </w:p>
    <w:p w:rsidR="007A2A72" w:rsidRPr="007A2A72" w:rsidRDefault="007A2A72" w:rsidP="007A2A72">
      <w:pPr>
        <w:rPr>
          <w:b/>
          <w:bCs/>
        </w:rPr>
      </w:pPr>
      <w:bookmarkStart w:id="1" w:name="Developing"/>
      <w:bookmarkEnd w:id="1"/>
      <w:r w:rsidRPr="007A2A72">
        <w:rPr>
          <w:b/>
          <w:bCs/>
        </w:rPr>
        <w:t>2. Desarrollando un JTree simple:</w:t>
      </w:r>
    </w:p>
    <w:p w:rsidR="007A2A72" w:rsidRPr="007A2A72" w:rsidRDefault="007A2A72" w:rsidP="007A2A72">
      <w:pPr>
        <w:jc w:val="both"/>
      </w:pPr>
      <w:r w:rsidRPr="007A2A72">
        <w:t>Intentemos ahora construir un JTree simple. Digamos que queremos mostrar la lista de verduras y frutas de forma jerárquica.</w:t>
      </w:r>
    </w:p>
    <w:p w:rsidR="007A2A72" w:rsidRPr="007A2A72" w:rsidRDefault="007A2A72" w:rsidP="007A2A72">
      <w:pPr>
        <w:jc w:val="both"/>
      </w:pPr>
      <w:r w:rsidRPr="007A2A72">
        <w:t>El nodo está representado en Swing API como TreeNode, que es una interfaz. La interfaz MutableTreeNode extiende esta interfaz que representa un nodo mutable. Swing API proporciona una implementación de esta interfaz en forma de clase DefaultMutableTreeNode.</w:t>
      </w:r>
    </w:p>
    <w:p w:rsidR="007A2A72" w:rsidRPr="007A2A72" w:rsidRDefault="007A2A72" w:rsidP="007A2A72">
      <w:pPr>
        <w:jc w:val="both"/>
      </w:pPr>
      <w:r w:rsidRPr="007A2A72">
        <w:lastRenderedPageBreak/>
        <w:t>Usaremos la clase DefaultMutableTreeNode para representar nuestro nodo. Esta clase se proporciona en la API Swing y podemos usarla para representar nuestros nodos. Esta clase tiene un práctico método add() que toma una instancia de MutableTreeNode.</w:t>
      </w:r>
    </w:p>
    <w:p w:rsidR="007A2A72" w:rsidRPr="007A2A72" w:rsidRDefault="007A2A72" w:rsidP="007A2A72">
      <w:pPr>
        <w:jc w:val="both"/>
      </w:pPr>
      <w:r w:rsidRPr="007A2A72">
        <w:t>Entonces, primero crearemos el nodo raíz. Y luego podemos agregar nodos de forma recursiva a esa raíz. Comencemos con una raíz simple con sólo 2 nodos:</w:t>
      </w:r>
    </w:p>
    <w:tbl>
      <w:tblPr>
        <w:tblW w:w="11813" w:type="dxa"/>
        <w:tblCellMar>
          <w:left w:w="0" w:type="dxa"/>
          <w:right w:w="0" w:type="dxa"/>
        </w:tblCellMar>
        <w:tblLook w:val="04A0" w:firstRow="1" w:lastRow="0" w:firstColumn="1" w:lastColumn="0" w:noHBand="0" w:noVBand="1"/>
      </w:tblPr>
      <w:tblGrid>
        <w:gridCol w:w="6"/>
        <w:gridCol w:w="11807"/>
      </w:tblGrid>
      <w:tr w:rsidR="007A2A72" w:rsidRPr="007A2A72" w:rsidTr="007A2A72">
        <w:tc>
          <w:tcPr>
            <w:tcW w:w="6" w:type="dxa"/>
            <w:tcBorders>
              <w:top w:val="nil"/>
              <w:left w:val="nil"/>
              <w:bottom w:val="nil"/>
              <w:right w:val="nil"/>
            </w:tcBorders>
            <w:vAlign w:val="bottom"/>
            <w:hideMark/>
          </w:tcPr>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tc>
        <w:tc>
          <w:tcPr>
            <w:tcW w:w="11807" w:type="dxa"/>
            <w:tcBorders>
              <w:top w:val="nil"/>
              <w:left w:val="nil"/>
              <w:bottom w:val="nil"/>
              <w:right w:val="nil"/>
            </w:tcBorders>
            <w:vAlign w:val="bottom"/>
            <w:hideMark/>
          </w:tcPr>
          <w:p w:rsidR="007A2A72" w:rsidRPr="007A2A72" w:rsidRDefault="007A2A72" w:rsidP="007A2A72">
            <w:pPr>
              <w:rPr>
                <w:lang w:val="en-GB"/>
              </w:rPr>
            </w:pPr>
            <w:r w:rsidRPr="007A2A72">
              <w:rPr>
                <w:b/>
                <w:bCs/>
                <w:lang w:val="en-GB"/>
              </w:rPr>
              <w:t>package</w:t>
            </w:r>
            <w:r w:rsidRPr="007A2A72">
              <w:rPr>
                <w:lang w:val="en-GB"/>
              </w:rPr>
              <w:t xml:space="preserve"> net.codejava.swing;</w:t>
            </w:r>
          </w:p>
          <w:p w:rsidR="007A2A72" w:rsidRPr="007A2A72" w:rsidRDefault="007A2A72" w:rsidP="007A2A72">
            <w:pPr>
              <w:rPr>
                <w:lang w:val="en-GB"/>
              </w:rPr>
            </w:pPr>
            <w:r w:rsidRPr="007A2A72">
              <w:rPr>
                <w:b/>
                <w:bCs/>
                <w:lang w:val="en-GB"/>
              </w:rPr>
              <w:t>import</w:t>
            </w:r>
            <w:r w:rsidRPr="007A2A72">
              <w:rPr>
                <w:lang w:val="en-GB"/>
              </w:rPr>
              <w:t xml:space="preserve"> javax.swing.JFrame;</w:t>
            </w:r>
          </w:p>
          <w:p w:rsidR="007A2A72" w:rsidRPr="007A2A72" w:rsidRDefault="007A2A72" w:rsidP="007A2A72">
            <w:pPr>
              <w:rPr>
                <w:lang w:val="en-GB"/>
              </w:rPr>
            </w:pPr>
            <w:r w:rsidRPr="007A2A72">
              <w:rPr>
                <w:b/>
                <w:bCs/>
                <w:lang w:val="en-GB"/>
              </w:rPr>
              <w:t>import</w:t>
            </w:r>
            <w:r w:rsidRPr="007A2A72">
              <w:rPr>
                <w:lang w:val="en-GB"/>
              </w:rPr>
              <w:t xml:space="preserve"> javax.swing.JTree;</w:t>
            </w:r>
          </w:p>
          <w:p w:rsidR="007A2A72" w:rsidRPr="007A2A72" w:rsidRDefault="007A2A72" w:rsidP="007A2A72">
            <w:pPr>
              <w:rPr>
                <w:lang w:val="en-GB"/>
              </w:rPr>
            </w:pPr>
            <w:r w:rsidRPr="007A2A72">
              <w:rPr>
                <w:b/>
                <w:bCs/>
                <w:lang w:val="en-GB"/>
              </w:rPr>
              <w:t>import</w:t>
            </w:r>
            <w:r w:rsidRPr="007A2A72">
              <w:rPr>
                <w:lang w:val="en-GB"/>
              </w:rPr>
              <w:t xml:space="preserve"> javax.swing.SwingUtilities;</w:t>
            </w:r>
          </w:p>
          <w:p w:rsidR="007A2A72" w:rsidRPr="007A2A72" w:rsidRDefault="007A2A72" w:rsidP="007A2A72">
            <w:pPr>
              <w:rPr>
                <w:lang w:val="en-GB"/>
              </w:rPr>
            </w:pPr>
            <w:r w:rsidRPr="007A2A72">
              <w:rPr>
                <w:b/>
                <w:bCs/>
                <w:lang w:val="en-GB"/>
              </w:rPr>
              <w:t>import</w:t>
            </w:r>
            <w:r w:rsidRPr="007A2A72">
              <w:rPr>
                <w:lang w:val="en-GB"/>
              </w:rPr>
              <w:t xml:space="preserve"> javax.swing.tree.DefaultMutableTreeNode;</w:t>
            </w:r>
          </w:p>
          <w:p w:rsidR="007A2A72" w:rsidRPr="007A2A72" w:rsidRDefault="007A2A72" w:rsidP="007A2A72">
            <w:pPr>
              <w:rPr>
                <w:lang w:val="en-GB"/>
              </w:rPr>
            </w:pPr>
            <w:r w:rsidRPr="007A2A72">
              <w:rPr>
                <w:b/>
                <w:bCs/>
                <w:lang w:val="en-GB"/>
              </w:rPr>
              <w:t>public</w:t>
            </w:r>
            <w:r w:rsidRPr="007A2A72">
              <w:rPr>
                <w:lang w:val="en-GB"/>
              </w:rPr>
              <w:t xml:space="preserve"> </w:t>
            </w:r>
            <w:r w:rsidRPr="007A2A72">
              <w:rPr>
                <w:b/>
                <w:bCs/>
                <w:lang w:val="en-GB"/>
              </w:rPr>
              <w:t>class</w:t>
            </w:r>
            <w:r w:rsidRPr="007A2A72">
              <w:rPr>
                <w:lang w:val="en-GB"/>
              </w:rPr>
              <w:t xml:space="preserve"> TreeExample </w:t>
            </w:r>
            <w:r w:rsidRPr="007A2A72">
              <w:rPr>
                <w:b/>
                <w:bCs/>
                <w:lang w:val="en-GB"/>
              </w:rPr>
              <w:t>extends</w:t>
            </w:r>
            <w:r w:rsidRPr="007A2A72">
              <w:rPr>
                <w:lang w:val="en-GB"/>
              </w:rPr>
              <w:t xml:space="preserve"> JFrame</w:t>
            </w:r>
          </w:p>
          <w:p w:rsidR="007A2A72" w:rsidRPr="007A2A72" w:rsidRDefault="007A2A72" w:rsidP="007A2A72">
            <w:pPr>
              <w:rPr>
                <w:lang w:val="en-GB"/>
              </w:rPr>
            </w:pPr>
            <w:r w:rsidRPr="007A2A72">
              <w:rPr>
                <w:lang w:val="en-GB"/>
              </w:rPr>
              <w:t>{</w:t>
            </w:r>
          </w:p>
          <w:p w:rsidR="007A2A72" w:rsidRPr="007A2A72" w:rsidRDefault="007A2A72" w:rsidP="007A2A72">
            <w:pPr>
              <w:rPr>
                <w:lang w:val="en-GB"/>
              </w:rPr>
            </w:pPr>
            <w:r w:rsidRPr="007A2A72">
              <w:rPr>
                <w:lang w:val="en-GB"/>
              </w:rPr>
              <w:t>    </w:t>
            </w:r>
            <w:r w:rsidRPr="007A2A72">
              <w:rPr>
                <w:b/>
                <w:bCs/>
                <w:lang w:val="en-GB"/>
              </w:rPr>
              <w:t>private</w:t>
            </w:r>
            <w:r w:rsidRPr="007A2A72">
              <w:rPr>
                <w:lang w:val="en-GB"/>
              </w:rPr>
              <w:t xml:space="preserve"> JTree tree;</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TreeExample()</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//create the root node</w:t>
            </w:r>
          </w:p>
          <w:p w:rsidR="007A2A72" w:rsidRPr="007A2A72" w:rsidRDefault="007A2A72" w:rsidP="007A2A72">
            <w:pPr>
              <w:rPr>
                <w:lang w:val="en-GB"/>
              </w:rPr>
            </w:pPr>
            <w:r w:rsidRPr="007A2A72">
              <w:rPr>
                <w:lang w:val="en-GB"/>
              </w:rPr>
              <w:t>        DefaultMutableTreeNode root = </w:t>
            </w:r>
            <w:r w:rsidRPr="007A2A72">
              <w:rPr>
                <w:b/>
                <w:bCs/>
                <w:lang w:val="en-GB"/>
              </w:rPr>
              <w:t>new</w:t>
            </w:r>
            <w:r w:rsidRPr="007A2A72">
              <w:rPr>
                <w:lang w:val="en-GB"/>
              </w:rPr>
              <w:t xml:space="preserve"> DefaultMutableTreeNode("Root");</w:t>
            </w:r>
          </w:p>
          <w:p w:rsidR="007A2A72" w:rsidRPr="007A2A72" w:rsidRDefault="007A2A72" w:rsidP="007A2A72">
            <w:pPr>
              <w:rPr>
                <w:lang w:val="en-GB"/>
              </w:rPr>
            </w:pPr>
            <w:r w:rsidRPr="007A2A72">
              <w:rPr>
                <w:lang w:val="en-GB"/>
              </w:rPr>
              <w:t>        //create the child nodes</w:t>
            </w:r>
          </w:p>
          <w:p w:rsidR="007A2A72" w:rsidRPr="007A2A72" w:rsidRDefault="007A2A72" w:rsidP="007A2A72">
            <w:pPr>
              <w:rPr>
                <w:lang w:val="en-GB"/>
              </w:rPr>
            </w:pPr>
            <w:r w:rsidRPr="007A2A72">
              <w:rPr>
                <w:lang w:val="en-GB"/>
              </w:rPr>
              <w:t>        DefaultMutableTreeNode vegetableNode = </w:t>
            </w:r>
            <w:r w:rsidRPr="007A2A72">
              <w:rPr>
                <w:b/>
                <w:bCs/>
                <w:lang w:val="en-GB"/>
              </w:rPr>
              <w:t>new</w:t>
            </w:r>
            <w:r w:rsidRPr="007A2A72">
              <w:rPr>
                <w:lang w:val="en-GB"/>
              </w:rPr>
              <w:t xml:space="preserve"> DefaultMutableTreeNode("Vegetables");</w:t>
            </w:r>
          </w:p>
          <w:p w:rsidR="007A2A72" w:rsidRPr="007A2A72" w:rsidRDefault="007A2A72" w:rsidP="007A2A72">
            <w:pPr>
              <w:rPr>
                <w:lang w:val="en-GB"/>
              </w:rPr>
            </w:pPr>
            <w:r w:rsidRPr="007A2A72">
              <w:rPr>
                <w:lang w:val="en-GB"/>
              </w:rPr>
              <w:t>        DefaultMutableTreeNode fruitNode = </w:t>
            </w:r>
            <w:r w:rsidRPr="007A2A72">
              <w:rPr>
                <w:b/>
                <w:bCs/>
                <w:lang w:val="en-GB"/>
              </w:rPr>
              <w:t>new</w:t>
            </w:r>
            <w:r w:rsidRPr="007A2A72">
              <w:rPr>
                <w:lang w:val="en-GB"/>
              </w:rPr>
              <w:t xml:space="preserve"> DefaultMutableTreeNode("Fruits");</w:t>
            </w:r>
          </w:p>
          <w:p w:rsidR="007A2A72" w:rsidRPr="007A2A72" w:rsidRDefault="007A2A72" w:rsidP="007A2A72">
            <w:pPr>
              <w:rPr>
                <w:lang w:val="en-GB"/>
              </w:rPr>
            </w:pPr>
            <w:r w:rsidRPr="007A2A72">
              <w:rPr>
                <w:lang w:val="en-GB"/>
              </w:rPr>
              <w:t>        //add the child nodes to the root node</w:t>
            </w:r>
          </w:p>
          <w:p w:rsidR="007A2A72" w:rsidRPr="007A2A72" w:rsidRDefault="007A2A72" w:rsidP="007A2A72">
            <w:pPr>
              <w:rPr>
                <w:lang w:val="en-GB"/>
              </w:rPr>
            </w:pPr>
            <w:r w:rsidRPr="007A2A72">
              <w:rPr>
                <w:lang w:val="en-GB"/>
              </w:rPr>
              <w:t>        root.add(vegetableNode);</w:t>
            </w:r>
          </w:p>
          <w:p w:rsidR="007A2A72" w:rsidRPr="007A2A72" w:rsidRDefault="007A2A72" w:rsidP="007A2A72">
            <w:pPr>
              <w:rPr>
                <w:lang w:val="en-GB"/>
              </w:rPr>
            </w:pPr>
            <w:r w:rsidRPr="007A2A72">
              <w:rPr>
                <w:lang w:val="en-GB"/>
              </w:rPr>
              <w:t>        root.add(fruitNode);</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//create the tree by passing in the root node</w:t>
            </w:r>
          </w:p>
          <w:p w:rsidR="007A2A72" w:rsidRPr="007A2A72" w:rsidRDefault="007A2A72" w:rsidP="007A2A72">
            <w:pPr>
              <w:rPr>
                <w:lang w:val="en-GB"/>
              </w:rPr>
            </w:pPr>
            <w:r w:rsidRPr="007A2A72">
              <w:rPr>
                <w:lang w:val="en-GB"/>
              </w:rPr>
              <w:t>        tree = </w:t>
            </w:r>
            <w:r w:rsidRPr="007A2A72">
              <w:rPr>
                <w:b/>
                <w:bCs/>
                <w:lang w:val="en-GB"/>
              </w:rPr>
              <w:t>new</w:t>
            </w:r>
            <w:r w:rsidRPr="007A2A72">
              <w:rPr>
                <w:lang w:val="en-GB"/>
              </w:rPr>
              <w:t xml:space="preserve"> JTree(root);</w:t>
            </w:r>
          </w:p>
          <w:p w:rsidR="007A2A72" w:rsidRPr="007A2A72" w:rsidRDefault="007A2A72" w:rsidP="007A2A72">
            <w:pPr>
              <w:rPr>
                <w:lang w:val="en-GB"/>
              </w:rPr>
            </w:pPr>
            <w:r w:rsidRPr="007A2A72">
              <w:rPr>
                <w:lang w:val="en-GB"/>
              </w:rPr>
              <w:t>        add(tree);</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w:t>
            </w:r>
            <w:r w:rsidRPr="007A2A72">
              <w:rPr>
                <w:b/>
                <w:bCs/>
                <w:lang w:val="en-GB"/>
              </w:rPr>
              <w:t>this</w:t>
            </w:r>
            <w:r w:rsidRPr="007A2A72">
              <w:rPr>
                <w:lang w:val="en-GB"/>
              </w:rPr>
              <w:t>.setDefaultCloseOperation(JFrame.EXIT_ON_CLOSE);</w:t>
            </w:r>
          </w:p>
          <w:p w:rsidR="007A2A72" w:rsidRPr="007A2A72" w:rsidRDefault="007A2A72" w:rsidP="007A2A72">
            <w:pPr>
              <w:rPr>
                <w:lang w:val="en-GB"/>
              </w:rPr>
            </w:pPr>
            <w:r w:rsidRPr="007A2A72">
              <w:rPr>
                <w:lang w:val="en-GB"/>
              </w:rPr>
              <w:t>        </w:t>
            </w:r>
            <w:r w:rsidRPr="007A2A72">
              <w:rPr>
                <w:b/>
                <w:bCs/>
                <w:lang w:val="en-GB"/>
              </w:rPr>
              <w:t>this</w:t>
            </w:r>
            <w:r w:rsidRPr="007A2A72">
              <w:rPr>
                <w:lang w:val="en-GB"/>
              </w:rPr>
              <w:t>.setTitle("JTree Example");       </w:t>
            </w:r>
          </w:p>
          <w:p w:rsidR="007A2A72" w:rsidRPr="007A2A72" w:rsidRDefault="007A2A72" w:rsidP="007A2A72">
            <w:pPr>
              <w:rPr>
                <w:lang w:val="en-GB"/>
              </w:rPr>
            </w:pPr>
            <w:r w:rsidRPr="007A2A72">
              <w:rPr>
                <w:lang w:val="en-GB"/>
              </w:rPr>
              <w:t>        </w:t>
            </w:r>
            <w:r w:rsidRPr="007A2A72">
              <w:rPr>
                <w:b/>
                <w:bCs/>
                <w:lang w:val="en-GB"/>
              </w:rPr>
              <w:t>this</w:t>
            </w:r>
            <w:r w:rsidRPr="007A2A72">
              <w:rPr>
                <w:lang w:val="en-GB"/>
              </w:rPr>
              <w:t>.pack();</w:t>
            </w:r>
          </w:p>
          <w:p w:rsidR="007A2A72" w:rsidRPr="007A2A72" w:rsidRDefault="007A2A72" w:rsidP="007A2A72">
            <w:pPr>
              <w:rPr>
                <w:lang w:val="en-GB"/>
              </w:rPr>
            </w:pPr>
            <w:r w:rsidRPr="007A2A72">
              <w:rPr>
                <w:lang w:val="en-GB"/>
              </w:rPr>
              <w:t>        </w:t>
            </w:r>
            <w:r w:rsidRPr="007A2A72">
              <w:rPr>
                <w:b/>
                <w:bCs/>
                <w:lang w:val="en-GB"/>
              </w:rPr>
              <w:t>this</w:t>
            </w:r>
            <w:r w:rsidRPr="007A2A72">
              <w:rPr>
                <w:lang w:val="en-GB"/>
              </w:rPr>
              <w:t>.setVisible(</w:t>
            </w:r>
            <w:r w:rsidRPr="007A2A72">
              <w:rPr>
                <w:b/>
                <w:bCs/>
                <w:lang w:val="en-GB"/>
              </w:rPr>
              <w:t>true</w:t>
            </w:r>
            <w:r w:rsidRPr="007A2A72">
              <w:rPr>
                <w:lang w:val="en-GB"/>
              </w:rPr>
              <w:t>);</w:t>
            </w:r>
          </w:p>
          <w:p w:rsidR="007A2A72" w:rsidRPr="007A2A72" w:rsidRDefault="007A2A72" w:rsidP="007A2A72">
            <w:pPr>
              <w:rPr>
                <w:lang w:val="en-GB"/>
              </w:rPr>
            </w:pPr>
            <w:r w:rsidRPr="007A2A72">
              <w:rPr>
                <w:lang w:val="en-GB"/>
              </w:rPr>
              <w:lastRenderedPageBreak/>
              <w:t>    }</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w:t>
            </w:r>
            <w:r w:rsidRPr="007A2A72">
              <w:rPr>
                <w:b/>
                <w:bCs/>
                <w:lang w:val="en-GB"/>
              </w:rPr>
              <w:t>static</w:t>
            </w:r>
            <w:r w:rsidRPr="007A2A72">
              <w:rPr>
                <w:lang w:val="en-GB"/>
              </w:rPr>
              <w:t xml:space="preserve"> </w:t>
            </w:r>
            <w:r w:rsidRPr="007A2A72">
              <w:rPr>
                <w:b/>
                <w:bCs/>
                <w:lang w:val="en-GB"/>
              </w:rPr>
              <w:t>void</w:t>
            </w:r>
            <w:r w:rsidRPr="007A2A72">
              <w:rPr>
                <w:lang w:val="en-GB"/>
              </w:rPr>
              <w:t xml:space="preserve"> main(String[] args)</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SwingUtilities.invokeLater(</w:t>
            </w:r>
            <w:r w:rsidRPr="007A2A72">
              <w:rPr>
                <w:b/>
                <w:bCs/>
                <w:lang w:val="en-GB"/>
              </w:rPr>
              <w:t>new</w:t>
            </w:r>
            <w:r w:rsidRPr="007A2A72">
              <w:rPr>
                <w:lang w:val="en-GB"/>
              </w:rPr>
              <w:t xml:space="preserve"> Runnable() {</w:t>
            </w:r>
          </w:p>
          <w:p w:rsidR="007A2A72" w:rsidRPr="007A2A72" w:rsidRDefault="007A2A72" w:rsidP="007A2A72">
            <w:pPr>
              <w:rPr>
                <w:lang w:val="en-GB"/>
              </w:rPr>
            </w:pPr>
            <w:r w:rsidRPr="007A2A72">
              <w:rPr>
                <w:lang w:val="en-GB"/>
              </w:rPr>
              <w:t>            @Override</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w:t>
            </w:r>
            <w:r w:rsidRPr="007A2A72">
              <w:rPr>
                <w:b/>
                <w:bCs/>
                <w:lang w:val="en-GB"/>
              </w:rPr>
              <w:t>void</w:t>
            </w:r>
            <w:r w:rsidRPr="007A2A72">
              <w:rPr>
                <w:lang w:val="en-GB"/>
              </w:rPr>
              <w:t xml:space="preserve"> run() {</w:t>
            </w:r>
          </w:p>
          <w:p w:rsidR="007A2A72" w:rsidRPr="0094407B" w:rsidRDefault="007A2A72" w:rsidP="007A2A72">
            <w:pPr>
              <w:rPr>
                <w:lang w:val="en-GB"/>
              </w:rPr>
            </w:pPr>
            <w:r w:rsidRPr="007A2A72">
              <w:rPr>
                <w:lang w:val="en-GB"/>
              </w:rPr>
              <w:t>                </w:t>
            </w:r>
            <w:r w:rsidRPr="0094407B">
              <w:rPr>
                <w:b/>
                <w:bCs/>
                <w:lang w:val="en-GB"/>
              </w:rPr>
              <w:t>new</w:t>
            </w:r>
            <w:r w:rsidRPr="0094407B">
              <w:rPr>
                <w:lang w:val="en-GB"/>
              </w:rPr>
              <w:t xml:space="preserve"> TreeExample();</w:t>
            </w:r>
          </w:p>
          <w:p w:rsidR="007A2A72" w:rsidRPr="007A2A72" w:rsidRDefault="007A2A72" w:rsidP="007A2A72">
            <w:r w:rsidRPr="0094407B">
              <w:rPr>
                <w:lang w:val="en-GB"/>
              </w:rPr>
              <w:t>            </w:t>
            </w:r>
            <w:r w:rsidRPr="007A2A72">
              <w:t>}</w:t>
            </w:r>
          </w:p>
          <w:p w:rsidR="007A2A72" w:rsidRPr="007A2A72" w:rsidRDefault="007A2A72" w:rsidP="007A2A72">
            <w:r w:rsidRPr="007A2A72">
              <w:t>        });</w:t>
            </w:r>
          </w:p>
          <w:p w:rsidR="007A2A72" w:rsidRPr="007A2A72" w:rsidRDefault="007A2A72" w:rsidP="007A2A72">
            <w:r w:rsidRPr="007A2A72">
              <w:t>    }       </w:t>
            </w:r>
          </w:p>
          <w:p w:rsidR="007A2A72" w:rsidRPr="007A2A72" w:rsidRDefault="007A2A72" w:rsidP="007A2A72">
            <w:r w:rsidRPr="007A2A72">
              <w:t>}</w:t>
            </w:r>
          </w:p>
        </w:tc>
      </w:tr>
    </w:tbl>
    <w:p w:rsidR="007A2A72" w:rsidRPr="007A2A72" w:rsidRDefault="007A2A72" w:rsidP="00C55ADC">
      <w:pPr>
        <w:jc w:val="both"/>
        <w:rPr>
          <w:ins w:id="2" w:author="Unknown"/>
        </w:rPr>
      </w:pPr>
      <w:r w:rsidRPr="007A2A72">
        <w:lastRenderedPageBreak/>
        <w:t>Como se explicó anteriormente, creamos un nodo raíz y le agregamos nodos secundarios. Tenga en cuenta que, cuando creamos la instancia de JTree, simplemente pasamos la instancia del nodo raíz. Esto se debe a que el nodo raíz contiene toda la información, incluidos los hij</w:t>
      </w:r>
      <w:r w:rsidR="00C55ADC">
        <w:t>os.</w:t>
      </w:r>
    </w:p>
    <w:p w:rsidR="007A2A72" w:rsidRPr="007A2A72" w:rsidRDefault="007A2A72" w:rsidP="007A2A72"/>
    <w:p w:rsidR="007A2A72" w:rsidRPr="007A2A72" w:rsidRDefault="00C55ADC" w:rsidP="007A2A72">
      <w:r w:rsidRPr="00C55ADC">
        <w:t>Veamos como quedaría nuestro e</w:t>
      </w:r>
      <w:r>
        <w:t>jemplito:</w:t>
      </w:r>
    </w:p>
    <w:p w:rsidR="007A2A72" w:rsidRPr="007A2A72" w:rsidRDefault="00C55ADC" w:rsidP="007A2A72">
      <w:r w:rsidRPr="00C55ADC">
        <w:rPr>
          <w:noProof/>
        </w:rPr>
        <w:drawing>
          <wp:inline distT="0" distB="0" distL="0" distR="0" wp14:anchorId="422256BC" wp14:editId="3D64ADD3">
            <wp:extent cx="1324160" cy="1209844"/>
            <wp:effectExtent l="0" t="0" r="9525" b="9525"/>
            <wp:docPr id="2018699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99665" name=""/>
                    <pic:cNvPicPr/>
                  </pic:nvPicPr>
                  <pic:blipFill>
                    <a:blip r:embed="rId8"/>
                    <a:stretch>
                      <a:fillRect/>
                    </a:stretch>
                  </pic:blipFill>
                  <pic:spPr>
                    <a:xfrm>
                      <a:off x="0" y="0"/>
                      <a:ext cx="1324160" cy="1209844"/>
                    </a:xfrm>
                    <a:prstGeom prst="rect">
                      <a:avLst/>
                    </a:prstGeom>
                  </pic:spPr>
                </pic:pic>
              </a:graphicData>
            </a:graphic>
          </wp:inline>
        </w:drawing>
      </w:r>
    </w:p>
    <w:p w:rsidR="007A2A72" w:rsidRPr="007A2A72" w:rsidRDefault="00C55ADC" w:rsidP="007A2A72">
      <w:r w:rsidRPr="00C55ADC">
        <w:rPr>
          <w:b/>
          <w:bCs/>
        </w:rPr>
        <w:t>Salida inicial con 2 hijos</w:t>
      </w:r>
    </w:p>
    <w:p w:rsidR="007A2A72" w:rsidRPr="007A2A72" w:rsidRDefault="00C55ADC" w:rsidP="00C55ADC">
      <w:pPr>
        <w:jc w:val="both"/>
      </w:pPr>
      <w:r w:rsidRPr="00C55ADC">
        <w:br/>
        <w:t>El resultado muestra el nodo raíz y los dos hijos. Observe la diferencia en el icono que se muestra antes del texto. Los nodos que tienen hijos se indican con un icono de carpeta y los nodos hoja se muestran con un icono diferente.</w:t>
      </w:r>
      <w:r w:rsidR="007A2A72" w:rsidRPr="007A2A72">
        <w:t> </w:t>
      </w:r>
    </w:p>
    <w:p w:rsidR="007A2A72" w:rsidRPr="007A2A72" w:rsidRDefault="007A2A72" w:rsidP="007A2A72">
      <w:r w:rsidRPr="007A2A72">
        <w:br/>
      </w:r>
    </w:p>
    <w:p w:rsidR="007A2A72" w:rsidRPr="007A2A72" w:rsidRDefault="007A2A72" w:rsidP="007A2A72">
      <w:pPr>
        <w:rPr>
          <w:b/>
          <w:bCs/>
        </w:rPr>
      </w:pPr>
      <w:bookmarkStart w:id="3" w:name="Adding_More_Children"/>
      <w:bookmarkEnd w:id="3"/>
      <w:r w:rsidRPr="007A2A72">
        <w:rPr>
          <w:b/>
          <w:bCs/>
        </w:rPr>
        <w:t>3.</w:t>
      </w:r>
      <w:r w:rsidR="00C55ADC" w:rsidRPr="00C55ADC">
        <w:rPr>
          <w:b/>
          <w:bCs/>
        </w:rPr>
        <w:t xml:space="preserve"> Añadiendo más hijos a</w:t>
      </w:r>
      <w:r w:rsidRPr="007A2A72">
        <w:rPr>
          <w:b/>
          <w:bCs/>
        </w:rPr>
        <w:t xml:space="preserve"> JTree</w:t>
      </w:r>
    </w:p>
    <w:p w:rsidR="00C55ADC" w:rsidRDefault="00C55ADC" w:rsidP="00C55ADC">
      <w:pPr>
        <w:jc w:val="both"/>
      </w:pPr>
      <w:r w:rsidRPr="00C55ADC">
        <w:t xml:space="preserve">Agreguemos ahora más </w:t>
      </w:r>
      <w:r>
        <w:t>hijos</w:t>
      </w:r>
      <w:r w:rsidRPr="00C55ADC">
        <w:t xml:space="preserve"> al nodo de verduras y frutas. Esto es muy sencillo. Solo necesitamos agregar instancias de DefaultMutableTreeNode a la instancia de vegetalNodo y fruta, como:</w:t>
      </w:r>
    </w:p>
    <w:p w:rsidR="00C55ADC" w:rsidRPr="00C55ADC" w:rsidRDefault="00C55ADC" w:rsidP="00C55ADC">
      <w:pPr>
        <w:jc w:val="both"/>
      </w:pPr>
    </w:p>
    <w:tbl>
      <w:tblPr>
        <w:tblW w:w="11813" w:type="dxa"/>
        <w:tblLayout w:type="fixed"/>
        <w:tblCellMar>
          <w:left w:w="0" w:type="dxa"/>
          <w:right w:w="0" w:type="dxa"/>
        </w:tblCellMar>
        <w:tblLook w:val="04A0" w:firstRow="1" w:lastRow="0" w:firstColumn="1" w:lastColumn="0" w:noHBand="0" w:noVBand="1"/>
      </w:tblPr>
      <w:tblGrid>
        <w:gridCol w:w="20"/>
        <w:gridCol w:w="11793"/>
      </w:tblGrid>
      <w:tr w:rsidR="007A2A72" w:rsidRPr="007551ED" w:rsidTr="00C55ADC">
        <w:tc>
          <w:tcPr>
            <w:tcW w:w="20" w:type="dxa"/>
            <w:tcBorders>
              <w:top w:val="nil"/>
              <w:left w:val="nil"/>
              <w:bottom w:val="nil"/>
              <w:right w:val="nil"/>
            </w:tcBorders>
            <w:vAlign w:val="bottom"/>
            <w:hideMark/>
          </w:tcPr>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tc>
        <w:tc>
          <w:tcPr>
            <w:tcW w:w="11793" w:type="dxa"/>
            <w:tcBorders>
              <w:top w:val="nil"/>
              <w:left w:val="nil"/>
              <w:bottom w:val="nil"/>
              <w:right w:val="nil"/>
            </w:tcBorders>
            <w:vAlign w:val="bottom"/>
            <w:hideMark/>
          </w:tcPr>
          <w:p w:rsidR="007A2A72" w:rsidRPr="007A2A72" w:rsidRDefault="007A2A72" w:rsidP="007A2A72">
            <w:r w:rsidRPr="007A2A72">
              <w:t>DefaultMutableTreeNode vegetableNode = </w:t>
            </w:r>
            <w:r w:rsidRPr="007A2A72">
              <w:rPr>
                <w:b/>
                <w:bCs/>
              </w:rPr>
              <w:t>new</w:t>
            </w:r>
            <w:r w:rsidRPr="007A2A72">
              <w:t xml:space="preserve"> DefaultMutableTreeNode("Vegetables");</w:t>
            </w:r>
          </w:p>
          <w:p w:rsidR="007A2A72" w:rsidRPr="007551ED" w:rsidRDefault="007A2A72" w:rsidP="007A2A72">
            <w:r w:rsidRPr="007551ED">
              <w:t>vegetableNode.add(</w:t>
            </w:r>
            <w:r w:rsidRPr="007551ED">
              <w:rPr>
                <w:b/>
                <w:bCs/>
              </w:rPr>
              <w:t>new</w:t>
            </w:r>
            <w:r w:rsidRPr="007551ED">
              <w:t xml:space="preserve"> DefaultMutableTreeNode("Capsicum"));</w:t>
            </w:r>
          </w:p>
          <w:p w:rsidR="007A2A72" w:rsidRPr="007A2A72" w:rsidRDefault="007A2A72" w:rsidP="007A2A72">
            <w:pPr>
              <w:rPr>
                <w:lang w:val="en-GB"/>
              </w:rPr>
            </w:pPr>
            <w:r w:rsidRPr="007A2A72">
              <w:rPr>
                <w:lang w:val="en-GB"/>
              </w:rPr>
              <w:t>vegetableNode.add(</w:t>
            </w:r>
            <w:r w:rsidRPr="007A2A72">
              <w:rPr>
                <w:b/>
                <w:bCs/>
                <w:lang w:val="en-GB"/>
              </w:rPr>
              <w:t>new</w:t>
            </w:r>
            <w:r w:rsidRPr="007A2A72">
              <w:rPr>
                <w:lang w:val="en-GB"/>
              </w:rPr>
              <w:t xml:space="preserve"> DefaultMutableTreeNode("Carrot"));</w:t>
            </w:r>
          </w:p>
          <w:p w:rsidR="007A2A72" w:rsidRPr="007A2A72" w:rsidRDefault="007A2A72" w:rsidP="007A2A72">
            <w:pPr>
              <w:rPr>
                <w:lang w:val="en-GB"/>
              </w:rPr>
            </w:pPr>
            <w:r w:rsidRPr="007A2A72">
              <w:rPr>
                <w:lang w:val="en-GB"/>
              </w:rPr>
              <w:t>vegetableNode.add(</w:t>
            </w:r>
            <w:r w:rsidRPr="007A2A72">
              <w:rPr>
                <w:b/>
                <w:bCs/>
                <w:lang w:val="en-GB"/>
              </w:rPr>
              <w:t>new</w:t>
            </w:r>
            <w:r w:rsidRPr="007A2A72">
              <w:rPr>
                <w:lang w:val="en-GB"/>
              </w:rPr>
              <w:t xml:space="preserve"> DefaultMutableTreeNode("Tomato"));</w:t>
            </w:r>
          </w:p>
          <w:p w:rsidR="007A2A72" w:rsidRPr="007A2A72" w:rsidRDefault="007A2A72" w:rsidP="007A2A72">
            <w:pPr>
              <w:rPr>
                <w:lang w:val="en-GB"/>
              </w:rPr>
            </w:pPr>
            <w:r w:rsidRPr="007A2A72">
              <w:rPr>
                <w:lang w:val="en-GB"/>
              </w:rPr>
              <w:t>vegetableNode.add(</w:t>
            </w:r>
            <w:r w:rsidRPr="007A2A72">
              <w:rPr>
                <w:b/>
                <w:bCs/>
                <w:lang w:val="en-GB"/>
              </w:rPr>
              <w:t>new</w:t>
            </w:r>
            <w:r w:rsidRPr="007A2A72">
              <w:rPr>
                <w:lang w:val="en-GB"/>
              </w:rPr>
              <w:t xml:space="preserve"> DefaultMutableTreeNode("Potato"));</w:t>
            </w:r>
          </w:p>
          <w:p w:rsidR="007A2A72" w:rsidRPr="007A2A72" w:rsidRDefault="007A2A72" w:rsidP="007A2A72">
            <w:pPr>
              <w:rPr>
                <w:lang w:val="en-GB"/>
              </w:rPr>
            </w:pPr>
            <w:r w:rsidRPr="007A2A72">
              <w:rPr>
                <w:lang w:val="en-GB"/>
              </w:rPr>
              <w:t>DefaultMutableTreeNode fruitNode = </w:t>
            </w:r>
            <w:r w:rsidRPr="007A2A72">
              <w:rPr>
                <w:b/>
                <w:bCs/>
                <w:lang w:val="en-GB"/>
              </w:rPr>
              <w:t>new</w:t>
            </w:r>
            <w:r w:rsidRPr="007A2A72">
              <w:rPr>
                <w:lang w:val="en-GB"/>
              </w:rPr>
              <w:t xml:space="preserve"> DefaultMutableTreeNode("Fruits");</w:t>
            </w:r>
          </w:p>
          <w:p w:rsidR="007A2A72" w:rsidRPr="007A2A72" w:rsidRDefault="007A2A72" w:rsidP="007A2A72">
            <w:pPr>
              <w:rPr>
                <w:lang w:val="en-GB"/>
              </w:rPr>
            </w:pPr>
            <w:r w:rsidRPr="007A2A72">
              <w:rPr>
                <w:lang w:val="en-GB"/>
              </w:rPr>
              <w:t>fruitNode.add(</w:t>
            </w:r>
            <w:r w:rsidRPr="007A2A72">
              <w:rPr>
                <w:b/>
                <w:bCs/>
                <w:lang w:val="en-GB"/>
              </w:rPr>
              <w:t>new</w:t>
            </w:r>
            <w:r w:rsidRPr="007A2A72">
              <w:rPr>
                <w:lang w:val="en-GB"/>
              </w:rPr>
              <w:t xml:space="preserve"> DefaultMutableTreeNode("Banana"));</w:t>
            </w:r>
          </w:p>
          <w:p w:rsidR="007A2A72" w:rsidRPr="007A2A72" w:rsidRDefault="007A2A72" w:rsidP="007A2A72">
            <w:pPr>
              <w:rPr>
                <w:lang w:val="en-GB"/>
              </w:rPr>
            </w:pPr>
            <w:r w:rsidRPr="007A2A72">
              <w:rPr>
                <w:lang w:val="en-GB"/>
              </w:rPr>
              <w:t>fruitNode.add(</w:t>
            </w:r>
            <w:r w:rsidRPr="007A2A72">
              <w:rPr>
                <w:b/>
                <w:bCs/>
                <w:lang w:val="en-GB"/>
              </w:rPr>
              <w:t>new</w:t>
            </w:r>
            <w:r w:rsidRPr="007A2A72">
              <w:rPr>
                <w:lang w:val="en-GB"/>
              </w:rPr>
              <w:t xml:space="preserve"> DefaultMutableTreeNode("Mango"));</w:t>
            </w:r>
          </w:p>
          <w:p w:rsidR="007A2A72" w:rsidRPr="007A2A72" w:rsidRDefault="007A2A72" w:rsidP="007A2A72">
            <w:pPr>
              <w:rPr>
                <w:lang w:val="en-GB"/>
              </w:rPr>
            </w:pPr>
            <w:r w:rsidRPr="007A2A72">
              <w:rPr>
                <w:lang w:val="en-GB"/>
              </w:rPr>
              <w:t>fruitNode.add(</w:t>
            </w:r>
            <w:r w:rsidRPr="007A2A72">
              <w:rPr>
                <w:b/>
                <w:bCs/>
                <w:lang w:val="en-GB"/>
              </w:rPr>
              <w:t>new</w:t>
            </w:r>
            <w:r w:rsidRPr="007A2A72">
              <w:rPr>
                <w:lang w:val="en-GB"/>
              </w:rPr>
              <w:t xml:space="preserve"> DefaultMutableTreeNode("Apple"));</w:t>
            </w:r>
          </w:p>
          <w:p w:rsidR="007A2A72" w:rsidRPr="007A2A72" w:rsidRDefault="007A2A72" w:rsidP="007A2A72">
            <w:pPr>
              <w:rPr>
                <w:lang w:val="en-GB"/>
              </w:rPr>
            </w:pPr>
            <w:r w:rsidRPr="007A2A72">
              <w:rPr>
                <w:lang w:val="en-GB"/>
              </w:rPr>
              <w:t>fruitNode.add(</w:t>
            </w:r>
            <w:r w:rsidRPr="007A2A72">
              <w:rPr>
                <w:b/>
                <w:bCs/>
                <w:lang w:val="en-GB"/>
              </w:rPr>
              <w:t>new</w:t>
            </w:r>
            <w:r w:rsidRPr="007A2A72">
              <w:rPr>
                <w:lang w:val="en-GB"/>
              </w:rPr>
              <w:t xml:space="preserve"> DefaultMutableTreeNode("Grapes"));</w:t>
            </w:r>
          </w:p>
          <w:p w:rsidR="007A2A72" w:rsidRPr="007A2A72" w:rsidRDefault="007A2A72" w:rsidP="007A2A72">
            <w:pPr>
              <w:rPr>
                <w:lang w:val="en-GB"/>
              </w:rPr>
            </w:pPr>
            <w:r w:rsidRPr="007A2A72">
              <w:rPr>
                <w:lang w:val="en-GB"/>
              </w:rPr>
              <w:t>fruitNode.add(</w:t>
            </w:r>
            <w:r w:rsidRPr="007A2A72">
              <w:rPr>
                <w:b/>
                <w:bCs/>
                <w:lang w:val="en-GB"/>
              </w:rPr>
              <w:t>new</w:t>
            </w:r>
            <w:r w:rsidRPr="007A2A72">
              <w:rPr>
                <w:lang w:val="en-GB"/>
              </w:rPr>
              <w:t xml:space="preserve"> DefaultMutableTreeNode("Orange"));</w:t>
            </w:r>
          </w:p>
        </w:tc>
      </w:tr>
    </w:tbl>
    <w:p w:rsidR="007A2A72" w:rsidRPr="007A2A72" w:rsidRDefault="00C55ADC" w:rsidP="007A2A72">
      <w:r w:rsidRPr="00C55ADC">
        <w:t>Cuando ejecutamos el programa obtenemos la siguiente salida</w:t>
      </w:r>
      <w:r w:rsidR="007A2A72" w:rsidRPr="007A2A72">
        <w:t>:</w:t>
      </w:r>
    </w:p>
    <w:p w:rsidR="007A2A72" w:rsidRPr="007A2A72" w:rsidRDefault="007A2A72" w:rsidP="007A2A72"/>
    <w:p w:rsidR="007A2A72" w:rsidRPr="0094407B" w:rsidRDefault="00823A9D" w:rsidP="007A2A72">
      <w:r w:rsidRPr="0094407B">
        <w:rPr>
          <w:b/>
          <w:bCs/>
        </w:rPr>
        <w:t>Más hijos añadidos</w:t>
      </w:r>
    </w:p>
    <w:p w:rsidR="00823A9D" w:rsidRPr="00823A9D" w:rsidRDefault="00823A9D" w:rsidP="00823A9D">
      <w:pPr>
        <w:jc w:val="both"/>
      </w:pPr>
      <w:r w:rsidRPr="00823A9D">
        <w:t>Podemos ver que el ícono que se muestra para los nodos 'Verduras' y 'Frutas' ha cambiado de un ícono de hoja a un ícono de carpeta. Esto indica que estos nodos ahora tienen hijos. Además, observe el icono del controlador (el que parece una llave) que se muestra junto a estos nodos. Se puede hacer clic en ellos para expandir los nodos.</w:t>
      </w:r>
    </w:p>
    <w:p w:rsidR="00823A9D" w:rsidRPr="00823A9D" w:rsidRDefault="00823A9D" w:rsidP="00823A9D">
      <w:pPr>
        <w:jc w:val="both"/>
      </w:pPr>
      <w:r w:rsidRPr="00823A9D">
        <w:rPr>
          <w:noProof/>
        </w:rPr>
        <w:drawing>
          <wp:inline distT="0" distB="0" distL="0" distR="0" wp14:anchorId="18A12BC9" wp14:editId="462C0640">
            <wp:extent cx="1486107" cy="1000265"/>
            <wp:effectExtent l="0" t="0" r="0" b="9525"/>
            <wp:docPr id="95440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0327" name=""/>
                    <pic:cNvPicPr/>
                  </pic:nvPicPr>
                  <pic:blipFill>
                    <a:blip r:embed="rId9"/>
                    <a:stretch>
                      <a:fillRect/>
                    </a:stretch>
                  </pic:blipFill>
                  <pic:spPr>
                    <a:xfrm>
                      <a:off x="0" y="0"/>
                      <a:ext cx="1486107" cy="1000265"/>
                    </a:xfrm>
                    <a:prstGeom prst="rect">
                      <a:avLst/>
                    </a:prstGeom>
                  </pic:spPr>
                </pic:pic>
              </a:graphicData>
            </a:graphic>
          </wp:inline>
        </w:drawing>
      </w:r>
    </w:p>
    <w:p w:rsidR="00823A9D" w:rsidRPr="00823A9D" w:rsidRDefault="00823A9D" w:rsidP="00823A9D">
      <w:pPr>
        <w:jc w:val="both"/>
      </w:pPr>
      <w:r w:rsidRPr="00823A9D">
        <w:t>Ahora ejecutemos el programa nuevamente y hagamos clic en ambos identificadores para expandirlos. Obtenemos el siguiente resultado:</w:t>
      </w:r>
    </w:p>
    <w:p w:rsidR="007A2A72" w:rsidRDefault="00823A9D" w:rsidP="007A2A72">
      <w:r w:rsidRPr="00823A9D">
        <w:rPr>
          <w:noProof/>
        </w:rPr>
        <w:lastRenderedPageBreak/>
        <w:drawing>
          <wp:inline distT="0" distB="0" distL="0" distR="0" wp14:anchorId="394B32C1" wp14:editId="12FBA8E2">
            <wp:extent cx="2133898" cy="3439005"/>
            <wp:effectExtent l="0" t="0" r="0" b="9525"/>
            <wp:docPr id="509632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32134" name=""/>
                    <pic:cNvPicPr/>
                  </pic:nvPicPr>
                  <pic:blipFill>
                    <a:blip r:embed="rId10"/>
                    <a:stretch>
                      <a:fillRect/>
                    </a:stretch>
                  </pic:blipFill>
                  <pic:spPr>
                    <a:xfrm>
                      <a:off x="0" y="0"/>
                      <a:ext cx="2133898" cy="3439005"/>
                    </a:xfrm>
                    <a:prstGeom prst="rect">
                      <a:avLst/>
                    </a:prstGeom>
                  </pic:spPr>
                </pic:pic>
              </a:graphicData>
            </a:graphic>
          </wp:inline>
        </w:drawing>
      </w:r>
      <w:r w:rsidR="007A2A72" w:rsidRPr="007A2A72">
        <w:br/>
      </w:r>
    </w:p>
    <w:p w:rsidR="00823A9D" w:rsidRPr="007A2A72" w:rsidRDefault="00823A9D" w:rsidP="007A2A72"/>
    <w:p w:rsidR="00823A9D" w:rsidRPr="00823A9D" w:rsidRDefault="00823A9D" w:rsidP="00823A9D">
      <w:pPr>
        <w:rPr>
          <w:b/>
          <w:bCs/>
        </w:rPr>
      </w:pPr>
      <w:r w:rsidRPr="00823A9D">
        <w:rPr>
          <w:b/>
          <w:bCs/>
        </w:rPr>
        <w:t>Árbol expandido</w:t>
      </w:r>
    </w:p>
    <w:p w:rsidR="00823A9D" w:rsidRPr="00823A9D" w:rsidRDefault="00823A9D" w:rsidP="00823A9D">
      <w:pPr>
        <w:rPr>
          <w:b/>
          <w:bCs/>
        </w:rPr>
      </w:pPr>
    </w:p>
    <w:p w:rsidR="007A2A72" w:rsidRPr="007A2A72" w:rsidRDefault="00823A9D" w:rsidP="00823A9D">
      <w:pPr>
        <w:jc w:val="both"/>
      </w:pPr>
      <w:r w:rsidRPr="00823A9D">
        <w:t>Una vez que expandimos los nodos, podemos ver todos los elementos del árbol mostrados en una bonita estructura jerárquica. También tenga en cuenta que el controlador se muestra con un icono indicador diferente.</w:t>
      </w:r>
      <w:r w:rsidR="007A2A72" w:rsidRPr="007A2A72">
        <w:t> </w:t>
      </w:r>
    </w:p>
    <w:p w:rsidR="007A2A72" w:rsidRPr="007A2A72" w:rsidRDefault="007A2A72" w:rsidP="007A2A72">
      <w:r w:rsidRPr="007A2A72">
        <w:t>  </w:t>
      </w:r>
    </w:p>
    <w:p w:rsidR="007A2A72" w:rsidRPr="007A2A72" w:rsidRDefault="007A2A72" w:rsidP="007A2A72">
      <w:pPr>
        <w:rPr>
          <w:b/>
          <w:bCs/>
        </w:rPr>
      </w:pPr>
      <w:bookmarkStart w:id="4" w:name="Customizing_Tree_Display:"/>
      <w:bookmarkEnd w:id="4"/>
      <w:r w:rsidRPr="007A2A72">
        <w:rPr>
          <w:b/>
          <w:bCs/>
        </w:rPr>
        <w:t xml:space="preserve">4. </w:t>
      </w:r>
      <w:r w:rsidR="00823A9D" w:rsidRPr="00823A9D">
        <w:rPr>
          <w:b/>
          <w:bCs/>
        </w:rPr>
        <w:t xml:space="preserve">Customizando el Display de </w:t>
      </w:r>
      <w:r w:rsidRPr="007A2A72">
        <w:rPr>
          <w:b/>
          <w:bCs/>
        </w:rPr>
        <w:t>JTree:</w:t>
      </w:r>
    </w:p>
    <w:p w:rsidR="00823A9D" w:rsidRPr="00823A9D" w:rsidRDefault="00823A9D" w:rsidP="00823A9D">
      <w:pPr>
        <w:jc w:val="both"/>
      </w:pPr>
      <w:r w:rsidRPr="00823A9D">
        <w:t xml:space="preserve">Intentemos ahora personalizar la visualización de un JTree. Ahora ejecutemos el programa nuevamente y hagamos clic en las </w:t>
      </w:r>
      <w:r>
        <w:t>llaves</w:t>
      </w:r>
      <w:r w:rsidRPr="00823A9D">
        <w:t>. Luego, cambie el tamaño del marco para usar menos altura. Obtendremos el siguiente resultado:</w:t>
      </w:r>
    </w:p>
    <w:p w:rsidR="007A2A72" w:rsidRPr="007A2A72" w:rsidRDefault="007A2A72" w:rsidP="007A2A72">
      <w:r w:rsidRPr="007A2A72">
        <w:rPr>
          <w:lang w:val="en-GB"/>
        </w:rPr>
        <w:br/>
      </w:r>
      <w:r w:rsidR="00823A9D" w:rsidRPr="00823A9D">
        <w:rPr>
          <w:noProof/>
        </w:rPr>
        <w:drawing>
          <wp:inline distT="0" distB="0" distL="0" distR="0" wp14:anchorId="13AA1AB8" wp14:editId="1BC68CED">
            <wp:extent cx="1352739" cy="943107"/>
            <wp:effectExtent l="0" t="0" r="0" b="9525"/>
            <wp:docPr id="1765566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66123" name=""/>
                    <pic:cNvPicPr/>
                  </pic:nvPicPr>
                  <pic:blipFill>
                    <a:blip r:embed="rId11"/>
                    <a:stretch>
                      <a:fillRect/>
                    </a:stretch>
                  </pic:blipFill>
                  <pic:spPr>
                    <a:xfrm>
                      <a:off x="0" y="0"/>
                      <a:ext cx="1352739" cy="943107"/>
                    </a:xfrm>
                    <a:prstGeom prst="rect">
                      <a:avLst/>
                    </a:prstGeom>
                  </pic:spPr>
                </pic:pic>
              </a:graphicData>
            </a:graphic>
          </wp:inline>
        </w:drawing>
      </w:r>
    </w:p>
    <w:p w:rsidR="007A2A72" w:rsidRPr="007A2A72" w:rsidRDefault="007A2A72" w:rsidP="007A2A72">
      <w:r w:rsidRPr="007A2A72">
        <w:rPr>
          <w:b/>
          <w:bCs/>
        </w:rPr>
        <w:t xml:space="preserve">Tree </w:t>
      </w:r>
      <w:r w:rsidR="00823A9D" w:rsidRPr="00823A9D">
        <w:rPr>
          <w:b/>
          <w:bCs/>
        </w:rPr>
        <w:t>sin</w:t>
      </w:r>
      <w:r w:rsidRPr="007A2A72">
        <w:rPr>
          <w:b/>
          <w:bCs/>
        </w:rPr>
        <w:t xml:space="preserve"> Scrollbars</w:t>
      </w:r>
    </w:p>
    <w:p w:rsidR="007A2A72" w:rsidRPr="007A2A72" w:rsidRDefault="00823A9D" w:rsidP="00823A9D">
      <w:pPr>
        <w:jc w:val="both"/>
      </w:pPr>
      <w:r w:rsidRPr="00823A9D">
        <w:t xml:space="preserve">Como podemos ver, cuando se cambia el tamaño del marco, los elementos quedan ocultos. En cambio, lo </w:t>
      </w:r>
      <w:r>
        <w:t>que queremos es</w:t>
      </w:r>
      <w:r w:rsidRPr="00823A9D">
        <w:t xml:space="preserve"> una barra de desplazamiento y permitir al usuario desplazarse hacia arriba y hacia abajo para ver los datos completos del árbol.</w:t>
      </w:r>
      <w:r w:rsidR="007A2A72" w:rsidRPr="007A2A72">
        <w:t> </w:t>
      </w:r>
    </w:p>
    <w:p w:rsidR="007A2A72" w:rsidRPr="007A2A72" w:rsidRDefault="007A2A72" w:rsidP="007A2A72">
      <w:pPr>
        <w:rPr>
          <w:b/>
          <w:bCs/>
        </w:rPr>
      </w:pPr>
      <w:r w:rsidRPr="007A2A72">
        <w:lastRenderedPageBreak/>
        <w:br/>
      </w:r>
      <w:bookmarkStart w:id="5" w:name="Adding_a_Scrollpane:"/>
      <w:bookmarkEnd w:id="5"/>
      <w:r w:rsidRPr="007A2A72">
        <w:rPr>
          <w:b/>
          <w:bCs/>
        </w:rPr>
        <w:t>5. A</w:t>
      </w:r>
      <w:r w:rsidR="00823A9D" w:rsidRPr="00823A9D">
        <w:rPr>
          <w:b/>
          <w:bCs/>
        </w:rPr>
        <w:t>ñadiendo un</w:t>
      </w:r>
      <w:r w:rsidRPr="007A2A72">
        <w:rPr>
          <w:b/>
          <w:bCs/>
        </w:rPr>
        <w:t xml:space="preserve"> Scrollpane </w:t>
      </w:r>
      <w:r w:rsidR="00823A9D" w:rsidRPr="00823A9D">
        <w:rPr>
          <w:b/>
          <w:bCs/>
        </w:rPr>
        <w:t>para</w:t>
      </w:r>
      <w:r w:rsidRPr="007A2A72">
        <w:rPr>
          <w:b/>
          <w:bCs/>
        </w:rPr>
        <w:t xml:space="preserve"> JT</w:t>
      </w:r>
      <w:r w:rsidR="00823A9D">
        <w:rPr>
          <w:b/>
          <w:bCs/>
        </w:rPr>
        <w:t>ree</w:t>
      </w:r>
    </w:p>
    <w:p w:rsidR="00823A9D" w:rsidRPr="00823A9D" w:rsidRDefault="00823A9D" w:rsidP="00823A9D">
      <w:pPr>
        <w:jc w:val="both"/>
      </w:pPr>
      <w:r w:rsidRPr="00823A9D">
        <w:t>Hacer esto es muy sencillo. Como muchos otros componentes de Swing, sólo necesitamos envolver nuestro árbol dentro de un JScrollPane y agregarlo al marco. En lugar de agregar el árbol al marco, agregamos el panel de desplazamiento, como:</w:t>
      </w:r>
    </w:p>
    <w:p w:rsidR="007A2A72" w:rsidRPr="007A2A72" w:rsidRDefault="007A2A72" w:rsidP="007A2A72"/>
    <w:p w:rsidR="007A2A72" w:rsidRPr="0094407B" w:rsidRDefault="007A2A72" w:rsidP="007A2A72">
      <w:r w:rsidRPr="0094407B">
        <w:t>add(new JScrollPane(tree));</w:t>
      </w:r>
    </w:p>
    <w:p w:rsidR="007A2A72" w:rsidRPr="0094407B" w:rsidRDefault="007A2A72" w:rsidP="007A2A72"/>
    <w:p w:rsidR="00823A9D" w:rsidRPr="00823A9D" w:rsidRDefault="00823A9D" w:rsidP="00823A9D">
      <w:r w:rsidRPr="00823A9D">
        <w:t>Ahora ejecutemos el programa nuevamente, hagamos clic en los íconos del controlador para expandir los nodos y cambiar el tamaño del marco. Obtendremos un resultado como este:</w:t>
      </w:r>
    </w:p>
    <w:p w:rsidR="007A2A72" w:rsidRPr="007A2A72" w:rsidRDefault="007A2A72" w:rsidP="007A2A72">
      <w:r w:rsidRPr="007A2A72">
        <w:br/>
      </w:r>
      <w:r w:rsidR="00823A9D" w:rsidRPr="00823A9D">
        <w:rPr>
          <w:noProof/>
        </w:rPr>
        <w:drawing>
          <wp:inline distT="0" distB="0" distL="0" distR="0" wp14:anchorId="6AA85BE9" wp14:editId="17DAB326">
            <wp:extent cx="1438476" cy="4677428"/>
            <wp:effectExtent l="0" t="0" r="9525" b="0"/>
            <wp:docPr id="703031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31784" name=""/>
                    <pic:cNvPicPr/>
                  </pic:nvPicPr>
                  <pic:blipFill>
                    <a:blip r:embed="rId12"/>
                    <a:stretch>
                      <a:fillRect/>
                    </a:stretch>
                  </pic:blipFill>
                  <pic:spPr>
                    <a:xfrm>
                      <a:off x="0" y="0"/>
                      <a:ext cx="1438476" cy="4677428"/>
                    </a:xfrm>
                    <a:prstGeom prst="rect">
                      <a:avLst/>
                    </a:prstGeom>
                  </pic:spPr>
                </pic:pic>
              </a:graphicData>
            </a:graphic>
          </wp:inline>
        </w:drawing>
      </w:r>
    </w:p>
    <w:p w:rsidR="007A2A72" w:rsidRPr="007A2A72" w:rsidRDefault="007A2A72" w:rsidP="007A2A72">
      <w:r w:rsidRPr="007A2A72">
        <w:rPr>
          <w:b/>
          <w:bCs/>
        </w:rPr>
        <w:t xml:space="preserve">Tree </w:t>
      </w:r>
      <w:r w:rsidR="00823A9D" w:rsidRPr="003A60C9">
        <w:rPr>
          <w:b/>
          <w:bCs/>
        </w:rPr>
        <w:t>con</w:t>
      </w:r>
      <w:r w:rsidRPr="007A2A72">
        <w:rPr>
          <w:b/>
          <w:bCs/>
        </w:rPr>
        <w:t xml:space="preserve"> Scrollbars</w:t>
      </w:r>
    </w:p>
    <w:p w:rsidR="007A2A72" w:rsidRPr="007A2A72" w:rsidRDefault="007A2A72" w:rsidP="007A2A72"/>
    <w:p w:rsidR="003A60C9" w:rsidRPr="003A60C9" w:rsidRDefault="003A60C9" w:rsidP="003A60C9">
      <w:pPr>
        <w:jc w:val="both"/>
      </w:pPr>
      <w:r w:rsidRPr="003A60C9">
        <w:t>Podemos ver que ahora se agrega una barra de desplazamiento y podemos desplazarnos para ver los nodos. Ahora, intenta colapsar uno de los nodos. Podemos ver que la barra de desplazamiento desaparece. La barra de desplazamiento aparece cuando tiene elementos más allá del área de visualización.</w:t>
      </w:r>
    </w:p>
    <w:p w:rsidR="007A2A72" w:rsidRPr="007A2A72" w:rsidRDefault="007A2A72" w:rsidP="007A2A72">
      <w:r w:rsidRPr="007A2A72">
        <w:lastRenderedPageBreak/>
        <w:br/>
      </w:r>
    </w:p>
    <w:p w:rsidR="003A60C9" w:rsidRPr="003A60C9" w:rsidRDefault="007A2A72" w:rsidP="003A60C9">
      <w:pPr>
        <w:rPr>
          <w:b/>
          <w:bCs/>
        </w:rPr>
      </w:pPr>
      <w:bookmarkStart w:id="6" w:name="Showing_Root_Handles"/>
      <w:bookmarkEnd w:id="6"/>
      <w:r w:rsidRPr="007A2A72">
        <w:rPr>
          <w:b/>
          <w:bCs/>
        </w:rPr>
        <w:t xml:space="preserve">6. </w:t>
      </w:r>
      <w:r w:rsidR="003A60C9" w:rsidRPr="003A60C9">
        <w:rPr>
          <w:b/>
          <w:bCs/>
        </w:rPr>
        <w:t>Mostrando identificadores de raíz para JTree:</w:t>
      </w:r>
    </w:p>
    <w:p w:rsidR="005A0EE9" w:rsidRPr="005A0EE9" w:rsidRDefault="005A0EE9" w:rsidP="005A0EE9">
      <w:pPr>
        <w:jc w:val="both"/>
      </w:pPr>
      <w:r w:rsidRPr="005A0EE9">
        <w:t>Cuando vuelves a observar de cerca el resultado, vemos que los nodos 'Verduras' y 'Frutas' tienen el icono de 'controlador', pero el nodo 'Raíz' no. El nodo raíz es el padre de todos los nodos, por lo que también sería posible expandirlo y contraerlo. Si hace doble clic en el nodo raíz, puede contraerlo y expandirlo. Sin embargo, esto no es muy conveniente ni coherente con el resto del árbol.</w:t>
      </w:r>
    </w:p>
    <w:p w:rsidR="005A0EE9" w:rsidRPr="005A0EE9" w:rsidRDefault="005A0EE9" w:rsidP="005A0EE9"/>
    <w:p w:rsidR="005A0EE9" w:rsidRPr="005A0EE9" w:rsidRDefault="005A0EE9" w:rsidP="005A0EE9">
      <w:r w:rsidRPr="005A0EE9">
        <w:t>Entonces, intentemos ahora mostrar el identificador del nodo raíz. Esto se puede hacer con una simple llamada API como:</w:t>
      </w:r>
    </w:p>
    <w:p w:rsidR="007A2A72" w:rsidRPr="007A2A72" w:rsidRDefault="007A2A72" w:rsidP="007A2A72"/>
    <w:p w:rsidR="007A2A72" w:rsidRPr="0094407B" w:rsidRDefault="007A2A72" w:rsidP="007A2A72">
      <w:r w:rsidRPr="0094407B">
        <w:t>tree.setShowsRootHandles(true);</w:t>
      </w:r>
    </w:p>
    <w:p w:rsidR="005A0EE9" w:rsidRDefault="005A0EE9" w:rsidP="007A2A72">
      <w:r w:rsidRPr="005A0EE9">
        <w:br/>
        <w:t>Ejecutemos ahora el programa nuevamente. Podemos ver que se muestra el identificador raíz:</w:t>
      </w:r>
    </w:p>
    <w:p w:rsidR="007A2A72" w:rsidRPr="007A2A72" w:rsidRDefault="007A2A72" w:rsidP="007A2A72">
      <w:r w:rsidRPr="007A2A72">
        <w:br/>
      </w:r>
      <w:r w:rsidR="005A0EE9" w:rsidRPr="005A0EE9">
        <w:rPr>
          <w:noProof/>
        </w:rPr>
        <w:drawing>
          <wp:inline distT="0" distB="0" distL="0" distR="0" wp14:anchorId="15DE1E19" wp14:editId="73B00096">
            <wp:extent cx="1280160" cy="4002585"/>
            <wp:effectExtent l="0" t="0" r="0" b="0"/>
            <wp:docPr id="1177494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94933" name=""/>
                    <pic:cNvPicPr/>
                  </pic:nvPicPr>
                  <pic:blipFill>
                    <a:blip r:embed="rId13"/>
                    <a:stretch>
                      <a:fillRect/>
                    </a:stretch>
                  </pic:blipFill>
                  <pic:spPr>
                    <a:xfrm>
                      <a:off x="0" y="0"/>
                      <a:ext cx="1299772" cy="4063904"/>
                    </a:xfrm>
                    <a:prstGeom prst="rect">
                      <a:avLst/>
                    </a:prstGeom>
                  </pic:spPr>
                </pic:pic>
              </a:graphicData>
            </a:graphic>
          </wp:inline>
        </w:drawing>
      </w:r>
    </w:p>
    <w:p w:rsidR="007A2A72" w:rsidRPr="007A2A72" w:rsidRDefault="007A2A72" w:rsidP="007A2A72">
      <w:r w:rsidRPr="007A2A72">
        <w:rPr>
          <w:b/>
          <w:bCs/>
        </w:rPr>
        <w:t xml:space="preserve">Tree </w:t>
      </w:r>
      <w:r w:rsidR="005A0EE9" w:rsidRPr="005A0EE9">
        <w:rPr>
          <w:b/>
          <w:bCs/>
        </w:rPr>
        <w:t>con</w:t>
      </w:r>
      <w:r w:rsidRPr="007A2A72">
        <w:rPr>
          <w:b/>
          <w:bCs/>
        </w:rPr>
        <w:t xml:space="preserve"> Root Handles Displayed</w:t>
      </w:r>
    </w:p>
    <w:p w:rsidR="007A2A72" w:rsidRDefault="007A2A72" w:rsidP="007A2A72">
      <w:r w:rsidRPr="007A2A72">
        <w:br/>
      </w:r>
    </w:p>
    <w:p w:rsidR="0094407B" w:rsidRPr="007A2A72" w:rsidRDefault="0094407B" w:rsidP="007A2A72"/>
    <w:p w:rsidR="007A2A72" w:rsidRPr="007A2A72" w:rsidRDefault="007A2A72" w:rsidP="007A2A72">
      <w:pPr>
        <w:rPr>
          <w:b/>
          <w:bCs/>
        </w:rPr>
      </w:pPr>
      <w:bookmarkStart w:id="7" w:name="Hiding_Root_Node"/>
      <w:bookmarkEnd w:id="7"/>
      <w:r w:rsidRPr="007A2A72">
        <w:rPr>
          <w:b/>
          <w:bCs/>
        </w:rPr>
        <w:lastRenderedPageBreak/>
        <w:t xml:space="preserve">7. </w:t>
      </w:r>
      <w:r w:rsidR="005A0EE9" w:rsidRPr="005A0EE9">
        <w:rPr>
          <w:b/>
          <w:bCs/>
        </w:rPr>
        <w:t>Ocultando el nodo</w:t>
      </w:r>
      <w:r w:rsidRPr="007A2A72">
        <w:rPr>
          <w:b/>
          <w:bCs/>
        </w:rPr>
        <w:t xml:space="preserve"> </w:t>
      </w:r>
      <w:r w:rsidR="005A0EE9" w:rsidRPr="005A0EE9">
        <w:rPr>
          <w:b/>
          <w:bCs/>
        </w:rPr>
        <w:t>Root de</w:t>
      </w:r>
      <w:r w:rsidRPr="007A2A72">
        <w:rPr>
          <w:b/>
          <w:bCs/>
        </w:rPr>
        <w:t xml:space="preserve"> JTree</w:t>
      </w:r>
    </w:p>
    <w:p w:rsidR="005A0EE9" w:rsidRPr="005A0EE9" w:rsidRDefault="005A0EE9" w:rsidP="005A0EE9">
      <w:pPr>
        <w:jc w:val="both"/>
      </w:pPr>
      <w:r w:rsidRPr="005A0EE9">
        <w:t>El nodo raíz es el más alto de la jerarquía. Sin embargo, es posible que en algunos casos no sea necesario mostrar el nodo raíz. Por ejemplo, hemos estado usando un nodo raíz que se muestra con el texto "Raíz". Esto no es muy útil. Entonces, ¿qué pasa si queremos ocultarlo? Esto es posible con una simple llamada API:</w:t>
      </w:r>
    </w:p>
    <w:p w:rsidR="005A0EE9" w:rsidRPr="0094407B" w:rsidRDefault="005A0EE9" w:rsidP="007A2A72"/>
    <w:p w:rsidR="007A2A72" w:rsidRPr="007A2A72" w:rsidRDefault="007A2A72" w:rsidP="007A2A72">
      <w:r w:rsidRPr="007A2A72">
        <w:t>tree.setRootVisible(false);</w:t>
      </w:r>
    </w:p>
    <w:p w:rsidR="007A2A72" w:rsidRPr="007A2A72" w:rsidRDefault="007A2A72" w:rsidP="007A2A72"/>
    <w:p w:rsidR="005A0EE9" w:rsidRPr="005A0EE9" w:rsidRDefault="005A0EE9" w:rsidP="005A0EE9">
      <w:r w:rsidRPr="005A0EE9">
        <w:t>Ejecutemos ahora el programa. Obtenemos lo siguiente cuando se expanden los árboles:</w:t>
      </w:r>
    </w:p>
    <w:p w:rsidR="007A2A72" w:rsidRPr="007A2A72" w:rsidRDefault="007A2A72" w:rsidP="007A2A72">
      <w:r w:rsidRPr="007A2A72">
        <w:br/>
      </w:r>
      <w:r w:rsidR="005A0EE9" w:rsidRPr="005A0EE9">
        <w:rPr>
          <w:noProof/>
        </w:rPr>
        <w:drawing>
          <wp:inline distT="0" distB="0" distL="0" distR="0" wp14:anchorId="15BA0F65" wp14:editId="0785E2AA">
            <wp:extent cx="1390844" cy="2181529"/>
            <wp:effectExtent l="0" t="0" r="0" b="9525"/>
            <wp:docPr id="850555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55028" name=""/>
                    <pic:cNvPicPr/>
                  </pic:nvPicPr>
                  <pic:blipFill>
                    <a:blip r:embed="rId14"/>
                    <a:stretch>
                      <a:fillRect/>
                    </a:stretch>
                  </pic:blipFill>
                  <pic:spPr>
                    <a:xfrm>
                      <a:off x="0" y="0"/>
                      <a:ext cx="1390844" cy="2181529"/>
                    </a:xfrm>
                    <a:prstGeom prst="rect">
                      <a:avLst/>
                    </a:prstGeom>
                  </pic:spPr>
                </pic:pic>
              </a:graphicData>
            </a:graphic>
          </wp:inline>
        </w:drawing>
      </w:r>
    </w:p>
    <w:p w:rsidR="007A2A72" w:rsidRPr="007A2A72" w:rsidRDefault="007A2A72" w:rsidP="007A2A72">
      <w:r w:rsidRPr="007A2A72">
        <w:rPr>
          <w:b/>
          <w:bCs/>
        </w:rPr>
        <w:t xml:space="preserve">Tree </w:t>
      </w:r>
      <w:r w:rsidR="005A0EE9" w:rsidRPr="005A0EE9">
        <w:rPr>
          <w:b/>
          <w:bCs/>
        </w:rPr>
        <w:t>con nodo</w:t>
      </w:r>
      <w:r w:rsidRPr="007A2A72">
        <w:rPr>
          <w:b/>
          <w:bCs/>
        </w:rPr>
        <w:t xml:space="preserve"> Root </w:t>
      </w:r>
      <w:r w:rsidR="005A0EE9" w:rsidRPr="005A0EE9">
        <w:rPr>
          <w:b/>
          <w:bCs/>
        </w:rPr>
        <w:t>oculto</w:t>
      </w:r>
    </w:p>
    <w:p w:rsidR="005A0EE9" w:rsidRPr="005A0EE9" w:rsidRDefault="005A0EE9" w:rsidP="005A0EE9">
      <w:r w:rsidRPr="005A0EE9">
        <w:t>Tenga en cuenta que aún hacemos la llamada a tree.setShowsRootHandles(true) ya que de lo contrario no veremos los identificadores raíz para los nodos 'Verduras' y 'Frutas'.</w:t>
      </w:r>
    </w:p>
    <w:p w:rsidR="007A2A72" w:rsidRPr="007A2A72" w:rsidRDefault="007A2A72" w:rsidP="007A2A72">
      <w:r w:rsidRPr="007A2A72">
        <w:t> </w:t>
      </w:r>
    </w:p>
    <w:p w:rsidR="007A2A72" w:rsidRPr="007A2A72" w:rsidRDefault="007A2A72" w:rsidP="007A2A72">
      <w:pPr>
        <w:rPr>
          <w:b/>
          <w:bCs/>
        </w:rPr>
      </w:pPr>
      <w:bookmarkStart w:id="8" w:name="Changing_the_Visual_Icons"/>
      <w:bookmarkEnd w:id="8"/>
      <w:r w:rsidRPr="007A2A72">
        <w:rPr>
          <w:b/>
          <w:bCs/>
        </w:rPr>
        <w:t xml:space="preserve">8. </w:t>
      </w:r>
      <w:r w:rsidR="005A0EE9" w:rsidRPr="005A0EE9">
        <w:rPr>
          <w:b/>
          <w:bCs/>
        </w:rPr>
        <w:t>Cambiando los iconos de un</w:t>
      </w:r>
      <w:r w:rsidRPr="007A2A72">
        <w:rPr>
          <w:b/>
          <w:bCs/>
        </w:rPr>
        <w:t xml:space="preserve"> JTree</w:t>
      </w:r>
    </w:p>
    <w:p w:rsidR="005A0EE9" w:rsidRPr="005A0EE9" w:rsidRDefault="005A0EE9" w:rsidP="0047568B">
      <w:pPr>
        <w:jc w:val="both"/>
      </w:pPr>
      <w:r w:rsidRPr="005A0EE9">
        <w:t>JTree usa diferentes íconos para representar nodos hoja y nodos con hijos como hemos visto arriba. ¿Qué pasa si necesitamos proporcionar nuestros propios íconos para este propósito? Es muy posible. Necesitamos hacer uso del renderizador para hacer esto.</w:t>
      </w:r>
    </w:p>
    <w:p w:rsidR="007A2A72" w:rsidRPr="007A2A72" w:rsidRDefault="007A2A72" w:rsidP="007A2A72"/>
    <w:p w:rsidR="007A2A72" w:rsidRPr="007A2A72" w:rsidRDefault="0047568B" w:rsidP="007A2A72">
      <w:pPr>
        <w:rPr>
          <w:b/>
          <w:bCs/>
        </w:rPr>
      </w:pPr>
      <w:bookmarkStart w:id="9" w:name="JTree_Rendering"/>
      <w:bookmarkEnd w:id="9"/>
      <w:r w:rsidRPr="0047568B">
        <w:rPr>
          <w:b/>
          <w:bCs/>
        </w:rPr>
        <w:t>Representación de JTree</w:t>
      </w:r>
      <w:r w:rsidR="007A2A72" w:rsidRPr="007A2A72">
        <w:rPr>
          <w:b/>
          <w:bCs/>
        </w:rPr>
        <w:t>:</w:t>
      </w:r>
    </w:p>
    <w:p w:rsidR="0047568B" w:rsidRPr="0047568B" w:rsidRDefault="0047568B" w:rsidP="0047568B">
      <w:pPr>
        <w:jc w:val="both"/>
      </w:pPr>
      <w:r w:rsidRPr="0047568B">
        <w:t>JTree delega la visualización de sus elementos a los renderizadores. De forma predeterminada, se crea automáticamente un renderizador para que un JTree muestre todos sus elementos. La representación está representada por una interfaz llamada TreeCellRenderer. La API Swing proporciona una implementación predeterminada de esta interfaz conocida como DefaultTreeCellRenderer. Esta clase tiene algunos métodos útiles que podemos usar para personalizar la visualización.</w:t>
      </w:r>
    </w:p>
    <w:p w:rsidR="007A2A72" w:rsidRPr="007A2A72" w:rsidRDefault="007A2A72" w:rsidP="007A2A72">
      <w:r w:rsidRPr="007A2A72">
        <w:br/>
      </w:r>
    </w:p>
    <w:p w:rsidR="007A2A72" w:rsidRPr="0094407B" w:rsidRDefault="0094407B" w:rsidP="007A2A72">
      <w:pPr>
        <w:rPr>
          <w:b/>
          <w:bCs/>
        </w:rPr>
      </w:pPr>
      <w:bookmarkStart w:id="10" w:name="Using_the_DefaultTreeCellRenderer"/>
      <w:bookmarkEnd w:id="10"/>
      <w:r w:rsidRPr="0094407B">
        <w:rPr>
          <w:b/>
          <w:bCs/>
        </w:rPr>
        <w:lastRenderedPageBreak/>
        <w:t>Usando</w:t>
      </w:r>
      <w:r w:rsidR="007A2A72" w:rsidRPr="0094407B">
        <w:rPr>
          <w:b/>
          <w:bCs/>
        </w:rPr>
        <w:t xml:space="preserve"> DefaultTreeCellRenderer:</w:t>
      </w:r>
    </w:p>
    <w:p w:rsidR="0094407B" w:rsidRPr="0094407B" w:rsidRDefault="0094407B" w:rsidP="0094407B">
      <w:pPr>
        <w:jc w:val="both"/>
      </w:pPr>
      <w:r w:rsidRPr="0094407B">
        <w:t xml:space="preserve">Crearemos una instancia de la clase DefaultTreeCellRenderer y usaremos el método setLeafIcon() para configurar el ícono para todos nuestros nodos </w:t>
      </w:r>
      <w:r>
        <w:t>hijo</w:t>
      </w:r>
      <w:r w:rsidRPr="0094407B">
        <w:t>. Este método toma una instancia de la clase ImageIcon. La clase ImageIcon se utiliza para manejar la visualización de imágenes</w:t>
      </w:r>
      <w:r>
        <w:t xml:space="preserve"> como ya hemos visto</w:t>
      </w:r>
      <w:r w:rsidRPr="0094407B">
        <w:t>. Entonces, primero crearemos una instancia de ImageIcon y luego la usaremos con el renderizador:</w:t>
      </w:r>
    </w:p>
    <w:p w:rsidR="007A2A72" w:rsidRPr="0094407B" w:rsidRDefault="007A2A72" w:rsidP="007A2A72">
      <w:r w:rsidRPr="0094407B">
        <w:t> </w:t>
      </w:r>
    </w:p>
    <w:tbl>
      <w:tblPr>
        <w:tblW w:w="11813" w:type="dxa"/>
        <w:tblCellMar>
          <w:left w:w="0" w:type="dxa"/>
          <w:right w:w="0" w:type="dxa"/>
        </w:tblCellMar>
        <w:tblLook w:val="04A0" w:firstRow="1" w:lastRow="0" w:firstColumn="1" w:lastColumn="0" w:noHBand="0" w:noVBand="1"/>
      </w:tblPr>
      <w:tblGrid>
        <w:gridCol w:w="6"/>
        <w:gridCol w:w="11807"/>
      </w:tblGrid>
      <w:tr w:rsidR="007A2A72" w:rsidRPr="007551ED" w:rsidTr="007A2A72">
        <w:tc>
          <w:tcPr>
            <w:tcW w:w="6" w:type="dxa"/>
            <w:tcBorders>
              <w:top w:val="nil"/>
              <w:left w:val="nil"/>
              <w:bottom w:val="nil"/>
              <w:right w:val="nil"/>
            </w:tcBorders>
            <w:vAlign w:val="bottom"/>
            <w:hideMark/>
          </w:tcPr>
          <w:p w:rsidR="007A2A72" w:rsidRPr="007A2A72" w:rsidRDefault="007A2A72" w:rsidP="007A2A72"/>
          <w:p w:rsidR="007A2A72" w:rsidRPr="007A2A72" w:rsidRDefault="007A2A72" w:rsidP="007A2A72"/>
          <w:p w:rsidR="007A2A72" w:rsidRPr="007A2A72" w:rsidRDefault="007A2A72" w:rsidP="007A2A72"/>
        </w:tc>
        <w:tc>
          <w:tcPr>
            <w:tcW w:w="11381" w:type="dxa"/>
            <w:tcBorders>
              <w:top w:val="nil"/>
              <w:left w:val="nil"/>
              <w:bottom w:val="nil"/>
              <w:right w:val="nil"/>
            </w:tcBorders>
            <w:vAlign w:val="bottom"/>
            <w:hideMark/>
          </w:tcPr>
          <w:p w:rsidR="007551ED" w:rsidRPr="007551ED" w:rsidRDefault="007551ED" w:rsidP="007551ED">
            <w:pPr>
              <w:rPr>
                <w:lang w:val="en-GB"/>
              </w:rPr>
            </w:pPr>
            <w:r w:rsidRPr="007551ED">
              <w:rPr>
                <w:lang w:val="en-GB"/>
              </w:rPr>
              <w:t>Icon leafIcon = new ImageIcon("/Imagenes/bola.png");</w:t>
            </w:r>
          </w:p>
          <w:p w:rsidR="007551ED" w:rsidRPr="007551ED" w:rsidRDefault="007551ED" w:rsidP="007551ED">
            <w:pPr>
              <w:rPr>
                <w:lang w:val="en-GB"/>
              </w:rPr>
            </w:pPr>
            <w:r w:rsidRPr="007551ED">
              <w:rPr>
                <w:lang w:val="en-GB"/>
              </w:rPr>
              <w:t xml:space="preserve">  DefaultTreeCellRenderer renderer = new DefaultTreeCellRenderer();</w:t>
            </w:r>
          </w:p>
          <w:p w:rsidR="007A2A72" w:rsidRPr="007A2A72" w:rsidRDefault="007551ED" w:rsidP="007551ED">
            <w:pPr>
              <w:rPr>
                <w:lang w:val="en-GB"/>
              </w:rPr>
            </w:pPr>
            <w:r w:rsidRPr="007551ED">
              <w:rPr>
                <w:lang w:val="en-GB"/>
              </w:rPr>
              <w:t xml:space="preserve">  renderer.setLeafIcon(leafIcon);</w:t>
            </w:r>
          </w:p>
        </w:tc>
      </w:tr>
    </w:tbl>
    <w:p w:rsidR="007A2A72" w:rsidRPr="007A2A72" w:rsidRDefault="007A2A72" w:rsidP="007A2A72">
      <w:pPr>
        <w:rPr>
          <w:lang w:val="en-GB"/>
        </w:rPr>
      </w:pPr>
      <w:r w:rsidRPr="007A2A72">
        <w:rPr>
          <w:lang w:val="en-GB"/>
        </w:rPr>
        <w:t> </w:t>
      </w:r>
    </w:p>
    <w:p w:rsidR="007551ED" w:rsidRPr="007551ED" w:rsidRDefault="007551ED" w:rsidP="007551ED">
      <w:pPr>
        <w:jc w:val="both"/>
      </w:pPr>
      <w:r w:rsidRPr="007551ED">
        <w:t>La primera línea utiliza el mecanismo estándar para cargar imágenes donde la imagen es parte de la aplicación (empaquetada dentro del jar). Luego creamos una instancia de DefaultTreeCellRenderer y llamamos al método setLeafIcon() pasando esta instancia de ImageIcon. Ahora ejecutemos el programa y expandamos los nodos para ver la imagen que se utiliza para los nodos hoja.</w:t>
      </w:r>
    </w:p>
    <w:p w:rsidR="007A2A72" w:rsidRPr="007A2A72" w:rsidRDefault="009D1A27" w:rsidP="007A2A72">
      <w:r w:rsidRPr="009D1A27">
        <w:drawing>
          <wp:inline distT="0" distB="0" distL="0" distR="0" wp14:anchorId="1F619F4D" wp14:editId="552D4295">
            <wp:extent cx="2619375" cy="2781300"/>
            <wp:effectExtent l="0" t="0" r="9525" b="0"/>
            <wp:docPr id="1507527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27977" name=""/>
                    <pic:cNvPicPr/>
                  </pic:nvPicPr>
                  <pic:blipFill>
                    <a:blip r:embed="rId15"/>
                    <a:stretch>
                      <a:fillRect/>
                    </a:stretch>
                  </pic:blipFill>
                  <pic:spPr>
                    <a:xfrm>
                      <a:off x="0" y="0"/>
                      <a:ext cx="2619742" cy="2781690"/>
                    </a:xfrm>
                    <a:prstGeom prst="rect">
                      <a:avLst/>
                    </a:prstGeom>
                  </pic:spPr>
                </pic:pic>
              </a:graphicData>
            </a:graphic>
          </wp:inline>
        </w:drawing>
      </w:r>
    </w:p>
    <w:p w:rsidR="007A2A72" w:rsidRPr="007551ED" w:rsidRDefault="007551ED" w:rsidP="007A2A72">
      <w:r w:rsidRPr="007551ED">
        <w:rPr>
          <w:b/>
          <w:bCs/>
        </w:rPr>
        <w:t>Árbol con imagen propia para los</w:t>
      </w:r>
      <w:r>
        <w:rPr>
          <w:b/>
          <w:bCs/>
        </w:rPr>
        <w:t xml:space="preserve"> nodos hojas (Sin hijos)</w:t>
      </w:r>
    </w:p>
    <w:p w:rsidR="007A2A72" w:rsidRPr="007551ED" w:rsidRDefault="007A2A72" w:rsidP="007A2A72">
      <w:r w:rsidRPr="007551ED">
        <w:rPr>
          <w:b/>
          <w:bCs/>
        </w:rPr>
        <w:t> </w:t>
      </w:r>
    </w:p>
    <w:p w:rsidR="00543029" w:rsidRPr="00543029" w:rsidRDefault="007A2A72" w:rsidP="00543029">
      <w:pPr>
        <w:rPr>
          <w:b/>
          <w:bCs/>
        </w:rPr>
      </w:pPr>
      <w:bookmarkStart w:id="11" w:name="Event_Handlers"/>
      <w:bookmarkEnd w:id="11"/>
      <w:r w:rsidRPr="00543029">
        <w:rPr>
          <w:b/>
          <w:bCs/>
        </w:rPr>
        <w:t xml:space="preserve">9. </w:t>
      </w:r>
      <w:r w:rsidR="00543029" w:rsidRPr="00543029">
        <w:rPr>
          <w:b/>
          <w:bCs/>
        </w:rPr>
        <w:t>Establecer controladores de eventos para JTree</w:t>
      </w:r>
    </w:p>
    <w:p w:rsidR="00543029" w:rsidRDefault="00543029" w:rsidP="00543029">
      <w:pPr>
        <w:jc w:val="both"/>
      </w:pPr>
      <w:r w:rsidRPr="00543029">
        <w:t>Intentemos ahora desarrollar controladores de eventos para el árbol. Conocer el nodo actualmente seleccionado será uno de los eventos más útiles de conocer. El manejo de eventos en JTree es muy similar al de otros componentes de Swing. Registramos un detector de eventos y recibimos una notificación cuando ocurre el evento.</w:t>
      </w:r>
    </w:p>
    <w:p w:rsidR="009D1A27" w:rsidRDefault="009D1A27" w:rsidP="00543029">
      <w:pPr>
        <w:jc w:val="both"/>
      </w:pPr>
    </w:p>
    <w:p w:rsidR="009D1A27" w:rsidRPr="00543029" w:rsidRDefault="009D1A27" w:rsidP="00543029">
      <w:pPr>
        <w:jc w:val="both"/>
      </w:pPr>
    </w:p>
    <w:p w:rsidR="007A2A72" w:rsidRPr="00543029" w:rsidRDefault="00543029" w:rsidP="007A2A72">
      <w:pPr>
        <w:rPr>
          <w:b/>
          <w:bCs/>
        </w:rPr>
      </w:pPr>
      <w:r w:rsidRPr="00543029">
        <w:rPr>
          <w:b/>
          <w:bCs/>
        </w:rPr>
        <w:lastRenderedPageBreak/>
        <w:t>Desarrollando un</w:t>
      </w:r>
      <w:r w:rsidR="007A2A72" w:rsidRPr="00543029">
        <w:rPr>
          <w:b/>
          <w:bCs/>
        </w:rPr>
        <w:t xml:space="preserve"> SelectionListener:</w:t>
      </w:r>
    </w:p>
    <w:p w:rsidR="00543029" w:rsidRPr="00543029" w:rsidRDefault="00543029" w:rsidP="00543029">
      <w:pPr>
        <w:jc w:val="both"/>
      </w:pPr>
      <w:r w:rsidRPr="00543029">
        <w:t>Necesitamos agregar un TreeSelectionListener para escuchar los eventos de selección. Esta es una interfaz definida en Swing API y necesitamos implementar el método valueChanged(). La fuente de la selección se pasa como parámetro a este método.</w:t>
      </w:r>
    </w:p>
    <w:p w:rsidR="007A2A72" w:rsidRPr="00543029" w:rsidRDefault="007A2A72" w:rsidP="007A2A72">
      <w:r w:rsidRPr="00543029">
        <w:br/>
      </w:r>
    </w:p>
    <w:p w:rsidR="00543029" w:rsidRPr="00543029" w:rsidRDefault="00543029" w:rsidP="00543029">
      <w:r w:rsidRPr="00543029">
        <w:t>La selección en JTree es manejada por una clase llamada TreeSelectionModel. Entonces, JTree delega todo el trabajo relacionado con la selección a esta clase.</w:t>
      </w:r>
    </w:p>
    <w:p w:rsidR="00543029" w:rsidRDefault="00543029" w:rsidP="007A2A72">
      <w:pPr>
        <w:rPr>
          <w:lang w:val="en-GB"/>
        </w:rPr>
      </w:pPr>
    </w:p>
    <w:p w:rsidR="00543029" w:rsidRPr="00543029" w:rsidRDefault="00543029" w:rsidP="00543029">
      <w:r w:rsidRPr="00543029">
        <w:t>Primero agregaremos un JLabel que se mostrará en la parte inferior. Siempre que se seleccione un nodo en el árbol, mostraremos la ruta del nodo seleccionado.</w:t>
      </w:r>
    </w:p>
    <w:p w:rsidR="00543029" w:rsidRDefault="00543029" w:rsidP="007A2A72">
      <w:pPr>
        <w:rPr>
          <w:lang w:val="en-GB"/>
        </w:rPr>
      </w:pPr>
    </w:p>
    <w:p w:rsidR="00543029" w:rsidRPr="00543029" w:rsidRDefault="00543029" w:rsidP="00543029">
      <w:r w:rsidRPr="00543029">
        <w:t>Primero declaremos una variable de instancia JLabel:</w:t>
      </w:r>
    </w:p>
    <w:p w:rsidR="007A2A72" w:rsidRPr="00543029" w:rsidRDefault="007A2A72" w:rsidP="007A2A72">
      <w:r w:rsidRPr="00543029">
        <w:t>private JLabel selectedLabel;</w:t>
      </w:r>
    </w:p>
    <w:p w:rsidR="007A2A72" w:rsidRPr="00543029" w:rsidRDefault="007A2A72" w:rsidP="007A2A72"/>
    <w:p w:rsidR="00543029" w:rsidRPr="00543029" w:rsidRDefault="00543029" w:rsidP="00543029">
      <w:r w:rsidRPr="00543029">
        <w:t>Luego la agregaremos a la parte inferior del marco:</w:t>
      </w:r>
    </w:p>
    <w:p w:rsidR="007A2A72" w:rsidRPr="007A2A72" w:rsidRDefault="007A2A72" w:rsidP="007A2A72">
      <w:pPr>
        <w:rPr>
          <w:lang w:val="en-GB"/>
        </w:rPr>
      </w:pPr>
      <w:r w:rsidRPr="007A2A72">
        <w:rPr>
          <w:lang w:val="en-GB"/>
        </w:rPr>
        <w:t>selectedLabel = new JLabel();</w:t>
      </w:r>
    </w:p>
    <w:p w:rsidR="007A2A72" w:rsidRPr="007A2A72" w:rsidRDefault="007A2A72" w:rsidP="007A2A72">
      <w:pPr>
        <w:rPr>
          <w:lang w:val="en-GB"/>
        </w:rPr>
      </w:pPr>
      <w:r w:rsidRPr="007A2A72">
        <w:rPr>
          <w:lang w:val="en-GB"/>
        </w:rPr>
        <w:t>add(selectedLabel, BorderLayout.SOUTH);</w:t>
      </w:r>
    </w:p>
    <w:p w:rsidR="007A2A72" w:rsidRDefault="00543029" w:rsidP="007A2A72">
      <w:r w:rsidRPr="00543029">
        <w:br/>
        <w:t xml:space="preserve">Luego agregaremos el </w:t>
      </w:r>
      <w:r>
        <w:t>listener</w:t>
      </w:r>
      <w:r w:rsidRPr="00543029">
        <w:t xml:space="preserve"> de selección de la siguiente manera:</w:t>
      </w:r>
      <w:r w:rsidR="007A2A72" w:rsidRPr="00543029">
        <w:t> </w:t>
      </w:r>
    </w:p>
    <w:p w:rsidR="00543029" w:rsidRPr="00543029" w:rsidRDefault="00543029" w:rsidP="007A2A72"/>
    <w:tbl>
      <w:tblPr>
        <w:tblW w:w="11813" w:type="dxa"/>
        <w:tblCellMar>
          <w:left w:w="0" w:type="dxa"/>
          <w:right w:w="0" w:type="dxa"/>
        </w:tblCellMar>
        <w:tblLook w:val="04A0" w:firstRow="1" w:lastRow="0" w:firstColumn="1" w:lastColumn="0" w:noHBand="0" w:noVBand="1"/>
      </w:tblPr>
      <w:tblGrid>
        <w:gridCol w:w="6"/>
        <w:gridCol w:w="11807"/>
      </w:tblGrid>
      <w:tr w:rsidR="007A2A72" w:rsidRPr="007A2A72" w:rsidTr="007A2A72">
        <w:tc>
          <w:tcPr>
            <w:tcW w:w="6" w:type="dxa"/>
            <w:tcBorders>
              <w:top w:val="nil"/>
              <w:left w:val="nil"/>
              <w:bottom w:val="nil"/>
              <w:right w:val="nil"/>
            </w:tcBorders>
            <w:vAlign w:val="bottom"/>
            <w:hideMark/>
          </w:tcPr>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tc>
        <w:tc>
          <w:tcPr>
            <w:tcW w:w="11381" w:type="dxa"/>
            <w:tcBorders>
              <w:top w:val="nil"/>
              <w:left w:val="nil"/>
              <w:bottom w:val="nil"/>
              <w:right w:val="nil"/>
            </w:tcBorders>
            <w:vAlign w:val="bottom"/>
            <w:hideMark/>
          </w:tcPr>
          <w:p w:rsidR="007A2A72" w:rsidRPr="007A2A72" w:rsidRDefault="007A2A72" w:rsidP="007A2A72">
            <w:pPr>
              <w:rPr>
                <w:lang w:val="en-GB"/>
              </w:rPr>
            </w:pPr>
            <w:r w:rsidRPr="007A2A72">
              <w:rPr>
                <w:lang w:val="en-GB"/>
              </w:rPr>
              <w:t>tree.getSelectionModel().addTreeSelectionListener(</w:t>
            </w:r>
            <w:r w:rsidRPr="007A2A72">
              <w:rPr>
                <w:b/>
                <w:bCs/>
                <w:lang w:val="en-GB"/>
              </w:rPr>
              <w:t>new</w:t>
            </w:r>
            <w:r w:rsidRPr="007A2A72">
              <w:rPr>
                <w:lang w:val="en-GB"/>
              </w:rPr>
              <w:t xml:space="preserve"> TreeSelectionListener() {</w:t>
            </w:r>
          </w:p>
          <w:p w:rsidR="007A2A72" w:rsidRPr="007A2A72" w:rsidRDefault="007A2A72" w:rsidP="007A2A72">
            <w:pPr>
              <w:rPr>
                <w:lang w:val="en-GB"/>
              </w:rPr>
            </w:pPr>
            <w:r w:rsidRPr="007A2A72">
              <w:rPr>
                <w:lang w:val="en-GB"/>
              </w:rPr>
              <w:t>    @Override</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w:t>
            </w:r>
            <w:r w:rsidRPr="007A2A72">
              <w:rPr>
                <w:b/>
                <w:bCs/>
                <w:lang w:val="en-GB"/>
              </w:rPr>
              <w:t>void</w:t>
            </w:r>
            <w:r w:rsidRPr="007A2A72">
              <w:rPr>
                <w:lang w:val="en-GB"/>
              </w:rPr>
              <w:t xml:space="preserve"> valueChanged(TreeSelectionEvent e) {</w:t>
            </w:r>
          </w:p>
          <w:p w:rsidR="007A2A72" w:rsidRPr="007A2A72" w:rsidRDefault="007A2A72" w:rsidP="007A2A72">
            <w:pPr>
              <w:rPr>
                <w:lang w:val="en-GB"/>
              </w:rPr>
            </w:pPr>
            <w:r w:rsidRPr="007A2A72">
              <w:rPr>
                <w:lang w:val="en-GB"/>
              </w:rPr>
              <w:t>        selectedLabel.setText(e.getPath().toString());</w:t>
            </w:r>
          </w:p>
          <w:p w:rsidR="007A2A72" w:rsidRPr="007A2A72" w:rsidRDefault="007A2A72" w:rsidP="007A2A72">
            <w:r w:rsidRPr="007A2A72">
              <w:rPr>
                <w:lang w:val="en-GB"/>
              </w:rPr>
              <w:t>    </w:t>
            </w:r>
            <w:r w:rsidRPr="007A2A72">
              <w:t>}</w:t>
            </w:r>
          </w:p>
          <w:p w:rsidR="007A2A72" w:rsidRPr="007A2A72" w:rsidRDefault="007A2A72" w:rsidP="007A2A72">
            <w:r w:rsidRPr="007A2A72">
              <w:t>});</w:t>
            </w:r>
          </w:p>
        </w:tc>
      </w:tr>
    </w:tbl>
    <w:p w:rsidR="007A2A72" w:rsidRPr="007A2A72" w:rsidRDefault="007A2A72" w:rsidP="007A2A72">
      <w:r w:rsidRPr="007A2A72">
        <w:t> </w:t>
      </w:r>
    </w:p>
    <w:p w:rsidR="009D1A27" w:rsidRDefault="00543029" w:rsidP="009D1A27">
      <w:pPr>
        <w:jc w:val="both"/>
      </w:pPr>
      <w:r w:rsidRPr="00543029">
        <w:t xml:space="preserve">Agregamos un </w:t>
      </w:r>
      <w:r>
        <w:t>listener</w:t>
      </w:r>
      <w:r w:rsidRPr="00543029">
        <w:t xml:space="preserve"> de selección al modelo de selección de árbol. TreeSelectionListener tiene un método que implementamos. Usamos el origen del evento para invocar el método getPath() y configurarlo en la etiqueta que agregamos anteriormente.</w:t>
      </w:r>
    </w:p>
    <w:p w:rsidR="007A2A72" w:rsidRPr="00543029" w:rsidRDefault="00543029" w:rsidP="009D1A27">
      <w:pPr>
        <w:jc w:val="both"/>
      </w:pPr>
      <w:r w:rsidRPr="00543029">
        <w:t xml:space="preserve"> </w:t>
      </w:r>
    </w:p>
    <w:p w:rsidR="007A2A72" w:rsidRPr="00543029" w:rsidRDefault="007A2A72" w:rsidP="007A2A72"/>
    <w:p w:rsidR="00543029" w:rsidRPr="00543029" w:rsidRDefault="00543029" w:rsidP="00543029">
      <w:pPr>
        <w:jc w:val="both"/>
      </w:pPr>
      <w:r w:rsidRPr="00543029">
        <w:lastRenderedPageBreak/>
        <w:t>Un uso aún mejor del oyente de selección sería obtener el nodo seleccionado y utilizarlo. Para obtener el nodo seleccionado, podemos utilizar el método getLastSelectedPathComponent() de JTree. Este método devuelve el nodo seleccionado. Luego podemos invocar el método getUserObject() en la clase DefaultMutableTreeNode que devuelve el objeto real que agregamos. Dado que este método devuelve una instancia de Objeto, debemos llamar al método toString() y agregarlo a la etiqueta. Podemos modificar el código de la siguiente manera:</w:t>
      </w:r>
    </w:p>
    <w:p w:rsidR="007A2A72" w:rsidRPr="007A2A72" w:rsidRDefault="007A2A72" w:rsidP="007A2A72">
      <w:r w:rsidRPr="007A2A72">
        <w:t> </w:t>
      </w:r>
    </w:p>
    <w:tbl>
      <w:tblPr>
        <w:tblW w:w="12169" w:type="dxa"/>
        <w:tblCellMar>
          <w:left w:w="0" w:type="dxa"/>
          <w:right w:w="0" w:type="dxa"/>
        </w:tblCellMar>
        <w:tblLook w:val="04A0" w:firstRow="1" w:lastRow="0" w:firstColumn="1" w:lastColumn="0" w:noHBand="0" w:noVBand="1"/>
      </w:tblPr>
      <w:tblGrid>
        <w:gridCol w:w="6"/>
        <w:gridCol w:w="12163"/>
      </w:tblGrid>
      <w:tr w:rsidR="007A2A72" w:rsidRPr="007A2A72" w:rsidTr="007A2A72">
        <w:tc>
          <w:tcPr>
            <w:tcW w:w="6" w:type="dxa"/>
            <w:tcBorders>
              <w:top w:val="nil"/>
              <w:left w:val="nil"/>
              <w:bottom w:val="nil"/>
              <w:right w:val="nil"/>
            </w:tcBorders>
            <w:vAlign w:val="bottom"/>
            <w:hideMark/>
          </w:tcPr>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p w:rsidR="007A2A72" w:rsidRPr="007A2A72" w:rsidRDefault="007A2A72" w:rsidP="007A2A72"/>
        </w:tc>
        <w:tc>
          <w:tcPr>
            <w:tcW w:w="11738" w:type="dxa"/>
            <w:tcBorders>
              <w:top w:val="nil"/>
              <w:left w:val="nil"/>
              <w:bottom w:val="nil"/>
              <w:right w:val="nil"/>
            </w:tcBorders>
            <w:vAlign w:val="bottom"/>
            <w:hideMark/>
          </w:tcPr>
          <w:p w:rsidR="007A2A72" w:rsidRPr="007A2A72" w:rsidRDefault="007A2A72" w:rsidP="007A2A72">
            <w:pPr>
              <w:rPr>
                <w:lang w:val="en-GB"/>
              </w:rPr>
            </w:pPr>
            <w:r w:rsidRPr="007A2A72">
              <w:rPr>
                <w:lang w:val="en-GB"/>
              </w:rPr>
              <w:t>tree.getSelectionModel().addTreeSelectionListener(</w:t>
            </w:r>
            <w:r w:rsidRPr="007A2A72">
              <w:rPr>
                <w:b/>
                <w:bCs/>
                <w:lang w:val="en-GB"/>
              </w:rPr>
              <w:t>new</w:t>
            </w:r>
            <w:r w:rsidRPr="007A2A72">
              <w:rPr>
                <w:lang w:val="en-GB"/>
              </w:rPr>
              <w:t xml:space="preserve"> TreeSelectionListener() {</w:t>
            </w:r>
          </w:p>
          <w:p w:rsidR="007A2A72" w:rsidRPr="007A2A72" w:rsidRDefault="007A2A72" w:rsidP="007A2A72">
            <w:pPr>
              <w:rPr>
                <w:lang w:val="en-GB"/>
              </w:rPr>
            </w:pPr>
            <w:r w:rsidRPr="007A2A72">
              <w:rPr>
                <w:lang w:val="en-GB"/>
              </w:rPr>
              <w:t>    @Override</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w:t>
            </w:r>
            <w:r w:rsidRPr="007A2A72">
              <w:rPr>
                <w:b/>
                <w:bCs/>
                <w:lang w:val="en-GB"/>
              </w:rPr>
              <w:t>void</w:t>
            </w:r>
            <w:r w:rsidRPr="007A2A72">
              <w:rPr>
                <w:lang w:val="en-GB"/>
              </w:rPr>
              <w:t xml:space="preserve"> valueChanged(TreeSelectionEvent e) {</w:t>
            </w:r>
          </w:p>
          <w:p w:rsidR="007A2A72" w:rsidRPr="007A2A72" w:rsidRDefault="007A2A72" w:rsidP="007A2A72">
            <w:pPr>
              <w:rPr>
                <w:lang w:val="en-GB"/>
              </w:rPr>
            </w:pPr>
            <w:r w:rsidRPr="007A2A72">
              <w:rPr>
                <w:lang w:val="en-GB"/>
              </w:rPr>
              <w:t>        DefaultMutableTreeNode selectedNode = (DefaultMutableTreeNode) tree.getLastSelectedPathComponent();</w:t>
            </w:r>
          </w:p>
          <w:p w:rsidR="007A2A72" w:rsidRPr="007A2A72" w:rsidRDefault="007A2A72" w:rsidP="007A2A72">
            <w:pPr>
              <w:rPr>
                <w:lang w:val="en-GB"/>
              </w:rPr>
            </w:pPr>
            <w:r w:rsidRPr="007A2A72">
              <w:rPr>
                <w:lang w:val="en-GB"/>
              </w:rPr>
              <w:t>        selectedLabel.setText(selectedNode.getUserObject().toString());</w:t>
            </w:r>
          </w:p>
          <w:p w:rsidR="007A2A72" w:rsidRPr="007A2A72" w:rsidRDefault="007A2A72" w:rsidP="007A2A72">
            <w:r w:rsidRPr="007A2A72">
              <w:rPr>
                <w:lang w:val="en-GB"/>
              </w:rPr>
              <w:t>    </w:t>
            </w:r>
            <w:r w:rsidRPr="007A2A72">
              <w:t>}</w:t>
            </w:r>
          </w:p>
          <w:p w:rsidR="007A2A72" w:rsidRPr="007A2A72" w:rsidRDefault="007A2A72" w:rsidP="007A2A72">
            <w:r w:rsidRPr="007A2A72">
              <w:t>});</w:t>
            </w:r>
          </w:p>
        </w:tc>
      </w:tr>
    </w:tbl>
    <w:p w:rsidR="007A2A72" w:rsidRPr="007A2A72" w:rsidRDefault="007A2A72" w:rsidP="007A2A72">
      <w:r w:rsidRPr="007A2A72">
        <w:t> </w:t>
      </w:r>
    </w:p>
    <w:p w:rsidR="00543029" w:rsidRPr="00543029" w:rsidRDefault="00543029" w:rsidP="00543029">
      <w:pPr>
        <w:jc w:val="both"/>
      </w:pPr>
      <w:r w:rsidRPr="00543029">
        <w:t>Cuando ejecutamos el programa y seleccionamos un nodo hoja, obtenemos el siguiente resultado:</w:t>
      </w:r>
    </w:p>
    <w:p w:rsidR="007A2A72" w:rsidRPr="007A2A72" w:rsidRDefault="007A2A72" w:rsidP="007A2A72">
      <w:r w:rsidRPr="007A2A72">
        <w:rPr>
          <w:noProof/>
        </w:rPr>
        <w:drawing>
          <wp:inline distT="0" distB="0" distL="0" distR="0">
            <wp:extent cx="1905000" cy="1905000"/>
            <wp:effectExtent l="0" t="0" r="0" b="0"/>
            <wp:docPr id="1594602398" name="Imagen 12" descr="JTree Selected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Tree Selected N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43029" w:rsidRDefault="007A2A72" w:rsidP="007A2A72">
      <w:pPr>
        <w:rPr>
          <w:b/>
          <w:bCs/>
        </w:rPr>
      </w:pPr>
      <w:r w:rsidRPr="00543029">
        <w:rPr>
          <w:b/>
          <w:bCs/>
        </w:rPr>
        <w:t> </w:t>
      </w:r>
      <w:r w:rsidR="00543029">
        <w:rPr>
          <w:b/>
          <w:bCs/>
        </w:rPr>
        <w:t>Listener</w:t>
      </w:r>
      <w:r w:rsidR="00543029" w:rsidRPr="00543029">
        <w:rPr>
          <w:b/>
          <w:bCs/>
        </w:rPr>
        <w:t xml:space="preserve"> de selección para obtener el nodo seleccionado</w:t>
      </w:r>
    </w:p>
    <w:p w:rsidR="009D1A27" w:rsidRDefault="009D1A27" w:rsidP="007A2A72">
      <w:pPr>
        <w:rPr>
          <w:b/>
          <w:bCs/>
        </w:rPr>
      </w:pPr>
    </w:p>
    <w:tbl>
      <w:tblPr>
        <w:tblW w:w="13124" w:type="dxa"/>
        <w:tblCellMar>
          <w:left w:w="0" w:type="dxa"/>
          <w:right w:w="0" w:type="dxa"/>
        </w:tblCellMar>
        <w:tblLook w:val="04A0" w:firstRow="1" w:lastRow="0" w:firstColumn="1" w:lastColumn="0" w:noHBand="0" w:noVBand="1"/>
      </w:tblPr>
      <w:tblGrid>
        <w:gridCol w:w="229"/>
        <w:gridCol w:w="12895"/>
      </w:tblGrid>
      <w:tr w:rsidR="007A2A72" w:rsidRPr="007A2A72" w:rsidTr="00543029">
        <w:tc>
          <w:tcPr>
            <w:tcW w:w="229" w:type="dxa"/>
            <w:tcBorders>
              <w:top w:val="nil"/>
              <w:left w:val="nil"/>
              <w:bottom w:val="nil"/>
              <w:right w:val="nil"/>
            </w:tcBorders>
            <w:vAlign w:val="bottom"/>
          </w:tcPr>
          <w:p w:rsidR="007A2A72" w:rsidRPr="007A2A72" w:rsidRDefault="007A2A72" w:rsidP="007A2A72"/>
        </w:tc>
        <w:tc>
          <w:tcPr>
            <w:tcW w:w="12895" w:type="dxa"/>
            <w:tcBorders>
              <w:top w:val="nil"/>
              <w:left w:val="nil"/>
              <w:bottom w:val="nil"/>
              <w:right w:val="nil"/>
            </w:tcBorders>
            <w:vAlign w:val="bottom"/>
            <w:hideMark/>
          </w:tcPr>
          <w:p w:rsidR="007A2A72" w:rsidRPr="007A2A72" w:rsidRDefault="007A2A72" w:rsidP="007A2A72">
            <w:pPr>
              <w:rPr>
                <w:lang w:val="en-GB"/>
              </w:rPr>
            </w:pPr>
            <w:r w:rsidRPr="007A2A72">
              <w:rPr>
                <w:b/>
                <w:bCs/>
                <w:lang w:val="en-GB"/>
              </w:rPr>
              <w:t>package</w:t>
            </w:r>
            <w:r w:rsidRPr="007A2A72">
              <w:rPr>
                <w:lang w:val="en-GB"/>
              </w:rPr>
              <w:t xml:space="preserve"> net.codejava.swing;</w:t>
            </w:r>
          </w:p>
          <w:p w:rsidR="007A2A72" w:rsidRPr="007A2A72" w:rsidRDefault="007A2A72" w:rsidP="007A2A72">
            <w:pPr>
              <w:rPr>
                <w:lang w:val="en-GB"/>
              </w:rPr>
            </w:pPr>
            <w:r w:rsidRPr="007A2A72">
              <w:rPr>
                <w:b/>
                <w:bCs/>
                <w:lang w:val="en-GB"/>
              </w:rPr>
              <w:t>import</w:t>
            </w:r>
            <w:r w:rsidRPr="007A2A72">
              <w:rPr>
                <w:lang w:val="en-GB"/>
              </w:rPr>
              <w:t xml:space="preserve"> java.awt.BorderLayout;</w:t>
            </w:r>
          </w:p>
          <w:p w:rsidR="007A2A72" w:rsidRPr="007A2A72" w:rsidRDefault="007A2A72" w:rsidP="007A2A72">
            <w:pPr>
              <w:rPr>
                <w:lang w:val="en-GB"/>
              </w:rPr>
            </w:pPr>
            <w:r w:rsidRPr="007A2A72">
              <w:rPr>
                <w:b/>
                <w:bCs/>
                <w:lang w:val="en-GB"/>
              </w:rPr>
              <w:t>import</w:t>
            </w:r>
            <w:r w:rsidRPr="007A2A72">
              <w:rPr>
                <w:lang w:val="en-GB"/>
              </w:rPr>
              <w:t xml:space="preserve"> javax.swing.ImageIcon;</w:t>
            </w:r>
          </w:p>
          <w:p w:rsidR="007A2A72" w:rsidRPr="007A2A72" w:rsidRDefault="007A2A72" w:rsidP="007A2A72">
            <w:pPr>
              <w:rPr>
                <w:lang w:val="en-GB"/>
              </w:rPr>
            </w:pPr>
            <w:r w:rsidRPr="007A2A72">
              <w:rPr>
                <w:b/>
                <w:bCs/>
                <w:lang w:val="en-GB"/>
              </w:rPr>
              <w:t>import</w:t>
            </w:r>
            <w:r w:rsidRPr="007A2A72">
              <w:rPr>
                <w:lang w:val="en-GB"/>
              </w:rPr>
              <w:t xml:space="preserve"> javax.swing.JFrame;</w:t>
            </w:r>
          </w:p>
          <w:p w:rsidR="007A2A72" w:rsidRPr="007A2A72" w:rsidRDefault="007A2A72" w:rsidP="007A2A72">
            <w:pPr>
              <w:rPr>
                <w:lang w:val="en-GB"/>
              </w:rPr>
            </w:pPr>
            <w:r w:rsidRPr="007A2A72">
              <w:rPr>
                <w:b/>
                <w:bCs/>
                <w:lang w:val="en-GB"/>
              </w:rPr>
              <w:t>import</w:t>
            </w:r>
            <w:r w:rsidRPr="007A2A72">
              <w:rPr>
                <w:lang w:val="en-GB"/>
              </w:rPr>
              <w:t xml:space="preserve"> javax.swing.JLabel;</w:t>
            </w:r>
          </w:p>
          <w:p w:rsidR="007A2A72" w:rsidRPr="007A2A72" w:rsidRDefault="007A2A72" w:rsidP="007A2A72">
            <w:pPr>
              <w:rPr>
                <w:lang w:val="en-GB"/>
              </w:rPr>
            </w:pPr>
            <w:r w:rsidRPr="007A2A72">
              <w:rPr>
                <w:b/>
                <w:bCs/>
                <w:lang w:val="en-GB"/>
              </w:rPr>
              <w:t>import</w:t>
            </w:r>
            <w:r w:rsidRPr="007A2A72">
              <w:rPr>
                <w:lang w:val="en-GB"/>
              </w:rPr>
              <w:t xml:space="preserve"> javax.swing.JScrollPane;</w:t>
            </w:r>
          </w:p>
          <w:p w:rsidR="007A2A72" w:rsidRPr="007A2A72" w:rsidRDefault="007A2A72" w:rsidP="007A2A72">
            <w:pPr>
              <w:rPr>
                <w:lang w:val="en-GB"/>
              </w:rPr>
            </w:pPr>
            <w:r w:rsidRPr="007A2A72">
              <w:rPr>
                <w:b/>
                <w:bCs/>
                <w:lang w:val="en-GB"/>
              </w:rPr>
              <w:t>import</w:t>
            </w:r>
            <w:r w:rsidRPr="007A2A72">
              <w:rPr>
                <w:lang w:val="en-GB"/>
              </w:rPr>
              <w:t xml:space="preserve"> javax.swing.JTree;</w:t>
            </w:r>
          </w:p>
          <w:p w:rsidR="007A2A72" w:rsidRPr="007A2A72" w:rsidRDefault="007A2A72" w:rsidP="007A2A72">
            <w:pPr>
              <w:rPr>
                <w:lang w:val="en-GB"/>
              </w:rPr>
            </w:pPr>
            <w:r w:rsidRPr="007A2A72">
              <w:rPr>
                <w:b/>
                <w:bCs/>
                <w:lang w:val="en-GB"/>
              </w:rPr>
              <w:lastRenderedPageBreak/>
              <w:t>import</w:t>
            </w:r>
            <w:r w:rsidRPr="007A2A72">
              <w:rPr>
                <w:lang w:val="en-GB"/>
              </w:rPr>
              <w:t xml:space="preserve"> javax.swing.SwingUtilities;</w:t>
            </w:r>
          </w:p>
          <w:p w:rsidR="007A2A72" w:rsidRPr="007A2A72" w:rsidRDefault="007A2A72" w:rsidP="007A2A72">
            <w:pPr>
              <w:rPr>
                <w:lang w:val="en-GB"/>
              </w:rPr>
            </w:pPr>
            <w:r w:rsidRPr="007A2A72">
              <w:rPr>
                <w:b/>
                <w:bCs/>
                <w:lang w:val="en-GB"/>
              </w:rPr>
              <w:t>import</w:t>
            </w:r>
            <w:r w:rsidRPr="007A2A72">
              <w:rPr>
                <w:lang w:val="en-GB"/>
              </w:rPr>
              <w:t xml:space="preserve"> javax.swing.event.TreeSelectionEvent;</w:t>
            </w:r>
          </w:p>
          <w:p w:rsidR="007A2A72" w:rsidRPr="007A2A72" w:rsidRDefault="007A2A72" w:rsidP="007A2A72">
            <w:pPr>
              <w:rPr>
                <w:lang w:val="en-GB"/>
              </w:rPr>
            </w:pPr>
            <w:r w:rsidRPr="007A2A72">
              <w:rPr>
                <w:b/>
                <w:bCs/>
                <w:lang w:val="en-GB"/>
              </w:rPr>
              <w:t>import</w:t>
            </w:r>
            <w:r w:rsidRPr="007A2A72">
              <w:rPr>
                <w:lang w:val="en-GB"/>
              </w:rPr>
              <w:t xml:space="preserve"> javax.swing.event.TreeSelectionListener;</w:t>
            </w:r>
          </w:p>
          <w:p w:rsidR="007A2A72" w:rsidRPr="007A2A72" w:rsidRDefault="007A2A72" w:rsidP="007A2A72">
            <w:pPr>
              <w:rPr>
                <w:lang w:val="en-GB"/>
              </w:rPr>
            </w:pPr>
            <w:r w:rsidRPr="007A2A72">
              <w:rPr>
                <w:b/>
                <w:bCs/>
                <w:lang w:val="en-GB"/>
              </w:rPr>
              <w:t>import</w:t>
            </w:r>
            <w:r w:rsidRPr="007A2A72">
              <w:rPr>
                <w:lang w:val="en-GB"/>
              </w:rPr>
              <w:t xml:space="preserve"> javax.swing.tree.DefaultMutableTreeNode;</w:t>
            </w:r>
          </w:p>
          <w:p w:rsidR="007A2A72" w:rsidRPr="007A2A72" w:rsidRDefault="007A2A72" w:rsidP="007A2A72">
            <w:pPr>
              <w:rPr>
                <w:lang w:val="en-GB"/>
              </w:rPr>
            </w:pPr>
            <w:r w:rsidRPr="007A2A72">
              <w:rPr>
                <w:b/>
                <w:bCs/>
                <w:lang w:val="en-GB"/>
              </w:rPr>
              <w:t>import</w:t>
            </w:r>
            <w:r w:rsidRPr="007A2A72">
              <w:rPr>
                <w:lang w:val="en-GB"/>
              </w:rPr>
              <w:t xml:space="preserve"> javax.swing.tree.DefaultTreeCellRenderer;</w:t>
            </w:r>
          </w:p>
          <w:p w:rsidR="007A2A72" w:rsidRPr="007A2A72" w:rsidRDefault="007A2A72" w:rsidP="007A2A72">
            <w:pPr>
              <w:rPr>
                <w:lang w:val="en-GB"/>
              </w:rPr>
            </w:pPr>
            <w:r w:rsidRPr="007A2A72">
              <w:rPr>
                <w:lang w:val="en-GB"/>
              </w:rPr>
              <w:t>/**</w:t>
            </w:r>
          </w:p>
          <w:p w:rsidR="007A2A72" w:rsidRPr="007A2A72" w:rsidRDefault="007A2A72" w:rsidP="007A2A72">
            <w:pPr>
              <w:rPr>
                <w:lang w:val="en-GB"/>
              </w:rPr>
            </w:pPr>
            <w:r w:rsidRPr="007A2A72">
              <w:rPr>
                <w:lang w:val="en-GB"/>
              </w:rPr>
              <w:t> * JTree basic tutorial and example</w:t>
            </w:r>
          </w:p>
          <w:p w:rsidR="007A2A72" w:rsidRPr="007A2A72" w:rsidRDefault="007A2A72" w:rsidP="007A2A72">
            <w:pPr>
              <w:rPr>
                <w:lang w:val="en-GB"/>
              </w:rPr>
            </w:pPr>
            <w:r w:rsidRPr="007A2A72">
              <w:rPr>
                <w:lang w:val="en-GB"/>
              </w:rPr>
              <w:t> * @author wwww.codejava.net</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b/>
                <w:bCs/>
                <w:lang w:val="en-GB"/>
              </w:rPr>
              <w:t>public</w:t>
            </w:r>
            <w:r w:rsidRPr="007A2A72">
              <w:rPr>
                <w:lang w:val="en-GB"/>
              </w:rPr>
              <w:t xml:space="preserve"> </w:t>
            </w:r>
            <w:r w:rsidRPr="007A2A72">
              <w:rPr>
                <w:b/>
                <w:bCs/>
                <w:lang w:val="en-GB"/>
              </w:rPr>
              <w:t>class</w:t>
            </w:r>
            <w:r w:rsidRPr="007A2A72">
              <w:rPr>
                <w:lang w:val="en-GB"/>
              </w:rPr>
              <w:t xml:space="preserve"> TreeExample </w:t>
            </w:r>
            <w:r w:rsidRPr="007A2A72">
              <w:rPr>
                <w:b/>
                <w:bCs/>
                <w:lang w:val="en-GB"/>
              </w:rPr>
              <w:t>extends</w:t>
            </w:r>
            <w:r w:rsidRPr="007A2A72">
              <w:rPr>
                <w:lang w:val="en-GB"/>
              </w:rPr>
              <w:t xml:space="preserve"> JFrame</w:t>
            </w:r>
          </w:p>
          <w:p w:rsidR="007A2A72" w:rsidRPr="007A2A72" w:rsidRDefault="007A2A72" w:rsidP="007A2A72">
            <w:pPr>
              <w:rPr>
                <w:lang w:val="en-GB"/>
              </w:rPr>
            </w:pPr>
            <w:r w:rsidRPr="007A2A72">
              <w:rPr>
                <w:lang w:val="en-GB"/>
              </w:rPr>
              <w:t>{</w:t>
            </w:r>
          </w:p>
          <w:p w:rsidR="007A2A72" w:rsidRPr="007A2A72" w:rsidRDefault="007A2A72" w:rsidP="007A2A72">
            <w:pPr>
              <w:rPr>
                <w:lang w:val="en-GB"/>
              </w:rPr>
            </w:pPr>
            <w:r w:rsidRPr="007A2A72">
              <w:rPr>
                <w:lang w:val="en-GB"/>
              </w:rPr>
              <w:t>    </w:t>
            </w:r>
            <w:r w:rsidRPr="007A2A72">
              <w:rPr>
                <w:b/>
                <w:bCs/>
                <w:lang w:val="en-GB"/>
              </w:rPr>
              <w:t>private</w:t>
            </w:r>
            <w:r w:rsidRPr="007A2A72">
              <w:rPr>
                <w:lang w:val="en-GB"/>
              </w:rPr>
              <w:t xml:space="preserve"> JTree tree;</w:t>
            </w:r>
          </w:p>
          <w:p w:rsidR="007A2A72" w:rsidRPr="007A2A72" w:rsidRDefault="007A2A72" w:rsidP="007A2A72">
            <w:pPr>
              <w:rPr>
                <w:lang w:val="en-GB"/>
              </w:rPr>
            </w:pPr>
            <w:r w:rsidRPr="007A2A72">
              <w:rPr>
                <w:lang w:val="en-GB"/>
              </w:rPr>
              <w:t>    </w:t>
            </w:r>
            <w:r w:rsidRPr="007A2A72">
              <w:rPr>
                <w:b/>
                <w:bCs/>
                <w:lang w:val="en-GB"/>
              </w:rPr>
              <w:t>private</w:t>
            </w:r>
            <w:r w:rsidRPr="007A2A72">
              <w:rPr>
                <w:lang w:val="en-GB"/>
              </w:rPr>
              <w:t xml:space="preserve"> JLabel selectedLabel;</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TreeExample()</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//create the root node</w:t>
            </w:r>
          </w:p>
          <w:p w:rsidR="007A2A72" w:rsidRPr="007A2A72" w:rsidRDefault="007A2A72" w:rsidP="007A2A72">
            <w:pPr>
              <w:rPr>
                <w:lang w:val="en-GB"/>
              </w:rPr>
            </w:pPr>
            <w:r w:rsidRPr="007A2A72">
              <w:rPr>
                <w:lang w:val="en-GB"/>
              </w:rPr>
              <w:t>        DefaultMutableTreeNode root = </w:t>
            </w:r>
            <w:r w:rsidRPr="007A2A72">
              <w:rPr>
                <w:b/>
                <w:bCs/>
                <w:lang w:val="en-GB"/>
              </w:rPr>
              <w:t>new</w:t>
            </w:r>
            <w:r w:rsidRPr="007A2A72">
              <w:rPr>
                <w:lang w:val="en-GB"/>
              </w:rPr>
              <w:t xml:space="preserve"> DefaultMutableTreeNode("Root");</w:t>
            </w:r>
          </w:p>
          <w:p w:rsidR="007A2A72" w:rsidRPr="007A2A72" w:rsidRDefault="007A2A72" w:rsidP="007A2A72">
            <w:pPr>
              <w:rPr>
                <w:lang w:val="en-GB"/>
              </w:rPr>
            </w:pPr>
            <w:r w:rsidRPr="007A2A72">
              <w:rPr>
                <w:lang w:val="en-GB"/>
              </w:rPr>
              <w:t>        //create the child nodes</w:t>
            </w:r>
          </w:p>
          <w:p w:rsidR="007A2A72" w:rsidRPr="007A2A72" w:rsidRDefault="007A2A72" w:rsidP="007A2A72">
            <w:pPr>
              <w:rPr>
                <w:lang w:val="en-GB"/>
              </w:rPr>
            </w:pPr>
            <w:r w:rsidRPr="007A2A72">
              <w:rPr>
                <w:lang w:val="en-GB"/>
              </w:rPr>
              <w:t>        DefaultMutableTreeNode vegetableNode = </w:t>
            </w:r>
            <w:r w:rsidRPr="007A2A72">
              <w:rPr>
                <w:b/>
                <w:bCs/>
                <w:lang w:val="en-GB"/>
              </w:rPr>
              <w:t>new</w:t>
            </w:r>
            <w:r w:rsidRPr="007A2A72">
              <w:rPr>
                <w:lang w:val="en-GB"/>
              </w:rPr>
              <w:t xml:space="preserve"> DefaultMutableTreeNode("Vegetables");</w:t>
            </w:r>
          </w:p>
          <w:p w:rsidR="007A2A72" w:rsidRPr="007A2A72" w:rsidRDefault="007A2A72" w:rsidP="007A2A72">
            <w:pPr>
              <w:rPr>
                <w:lang w:val="en-GB"/>
              </w:rPr>
            </w:pPr>
            <w:r w:rsidRPr="007A2A72">
              <w:rPr>
                <w:lang w:val="en-GB"/>
              </w:rPr>
              <w:t>        vegetableNode.add(</w:t>
            </w:r>
            <w:r w:rsidRPr="007A2A72">
              <w:rPr>
                <w:b/>
                <w:bCs/>
                <w:lang w:val="en-GB"/>
              </w:rPr>
              <w:t>new</w:t>
            </w:r>
            <w:r w:rsidRPr="007A2A72">
              <w:rPr>
                <w:lang w:val="en-GB"/>
              </w:rPr>
              <w:t xml:space="preserve"> DefaultMutableTreeNode("Capsicum"));</w:t>
            </w:r>
          </w:p>
          <w:p w:rsidR="007A2A72" w:rsidRPr="007A2A72" w:rsidRDefault="007A2A72" w:rsidP="007A2A72">
            <w:pPr>
              <w:rPr>
                <w:lang w:val="en-GB"/>
              </w:rPr>
            </w:pPr>
            <w:r w:rsidRPr="007A2A72">
              <w:rPr>
                <w:lang w:val="en-GB"/>
              </w:rPr>
              <w:t>        vegetableNode.add(</w:t>
            </w:r>
            <w:r w:rsidRPr="007A2A72">
              <w:rPr>
                <w:b/>
                <w:bCs/>
                <w:lang w:val="en-GB"/>
              </w:rPr>
              <w:t>new</w:t>
            </w:r>
            <w:r w:rsidRPr="007A2A72">
              <w:rPr>
                <w:lang w:val="en-GB"/>
              </w:rPr>
              <w:t xml:space="preserve"> DefaultMutableTreeNode("Carrot"));</w:t>
            </w:r>
          </w:p>
          <w:p w:rsidR="007A2A72" w:rsidRPr="007A2A72" w:rsidRDefault="007A2A72" w:rsidP="007A2A72">
            <w:pPr>
              <w:rPr>
                <w:lang w:val="en-GB"/>
              </w:rPr>
            </w:pPr>
            <w:r w:rsidRPr="007A2A72">
              <w:rPr>
                <w:lang w:val="en-GB"/>
              </w:rPr>
              <w:t>        vegetableNode.add(</w:t>
            </w:r>
            <w:r w:rsidRPr="007A2A72">
              <w:rPr>
                <w:b/>
                <w:bCs/>
                <w:lang w:val="en-GB"/>
              </w:rPr>
              <w:t>new</w:t>
            </w:r>
            <w:r w:rsidRPr="007A2A72">
              <w:rPr>
                <w:lang w:val="en-GB"/>
              </w:rPr>
              <w:t xml:space="preserve"> DefaultMutableTreeNode("Tomato"));</w:t>
            </w:r>
          </w:p>
          <w:p w:rsidR="007A2A72" w:rsidRPr="007A2A72" w:rsidRDefault="007A2A72" w:rsidP="007A2A72">
            <w:pPr>
              <w:rPr>
                <w:lang w:val="en-GB"/>
              </w:rPr>
            </w:pPr>
            <w:r w:rsidRPr="007A2A72">
              <w:rPr>
                <w:lang w:val="en-GB"/>
              </w:rPr>
              <w:t>        vegetableNode.add(</w:t>
            </w:r>
            <w:r w:rsidRPr="007A2A72">
              <w:rPr>
                <w:b/>
                <w:bCs/>
                <w:lang w:val="en-GB"/>
              </w:rPr>
              <w:t>new</w:t>
            </w:r>
            <w:r w:rsidRPr="007A2A72">
              <w:rPr>
                <w:lang w:val="en-GB"/>
              </w:rPr>
              <w:t xml:space="preserve"> DefaultMutableTreeNode("Potato"));</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DefaultMutableTreeNode fruitNode = </w:t>
            </w:r>
            <w:r w:rsidRPr="007A2A72">
              <w:rPr>
                <w:b/>
                <w:bCs/>
                <w:lang w:val="en-GB"/>
              </w:rPr>
              <w:t>new</w:t>
            </w:r>
            <w:r w:rsidRPr="007A2A72">
              <w:rPr>
                <w:lang w:val="en-GB"/>
              </w:rPr>
              <w:t xml:space="preserve"> DefaultMutableTreeNode("Fruits");</w:t>
            </w:r>
          </w:p>
          <w:p w:rsidR="007A2A72" w:rsidRPr="007A2A72" w:rsidRDefault="007A2A72" w:rsidP="007A2A72">
            <w:pPr>
              <w:rPr>
                <w:lang w:val="en-GB"/>
              </w:rPr>
            </w:pPr>
            <w:r w:rsidRPr="007A2A72">
              <w:rPr>
                <w:lang w:val="en-GB"/>
              </w:rPr>
              <w:t>        fruitNode.add(</w:t>
            </w:r>
            <w:r w:rsidRPr="007A2A72">
              <w:rPr>
                <w:b/>
                <w:bCs/>
                <w:lang w:val="en-GB"/>
              </w:rPr>
              <w:t>new</w:t>
            </w:r>
            <w:r w:rsidRPr="007A2A72">
              <w:rPr>
                <w:lang w:val="en-GB"/>
              </w:rPr>
              <w:t xml:space="preserve"> DefaultMutableTreeNode("Banana"));</w:t>
            </w:r>
          </w:p>
          <w:p w:rsidR="007A2A72" w:rsidRPr="007A2A72" w:rsidRDefault="007A2A72" w:rsidP="007A2A72">
            <w:pPr>
              <w:rPr>
                <w:lang w:val="en-GB"/>
              </w:rPr>
            </w:pPr>
            <w:r w:rsidRPr="007A2A72">
              <w:rPr>
                <w:lang w:val="en-GB"/>
              </w:rPr>
              <w:t>        fruitNode.add(</w:t>
            </w:r>
            <w:r w:rsidRPr="007A2A72">
              <w:rPr>
                <w:b/>
                <w:bCs/>
                <w:lang w:val="en-GB"/>
              </w:rPr>
              <w:t>new</w:t>
            </w:r>
            <w:r w:rsidRPr="007A2A72">
              <w:rPr>
                <w:lang w:val="en-GB"/>
              </w:rPr>
              <w:t xml:space="preserve"> DefaultMutableTreeNode("Mango"));</w:t>
            </w:r>
          </w:p>
          <w:p w:rsidR="007A2A72" w:rsidRPr="007A2A72" w:rsidRDefault="007A2A72" w:rsidP="007A2A72">
            <w:pPr>
              <w:rPr>
                <w:lang w:val="en-GB"/>
              </w:rPr>
            </w:pPr>
            <w:r w:rsidRPr="007A2A72">
              <w:rPr>
                <w:lang w:val="en-GB"/>
              </w:rPr>
              <w:t>        fruitNode.add(</w:t>
            </w:r>
            <w:r w:rsidRPr="007A2A72">
              <w:rPr>
                <w:b/>
                <w:bCs/>
                <w:lang w:val="en-GB"/>
              </w:rPr>
              <w:t>new</w:t>
            </w:r>
            <w:r w:rsidRPr="007A2A72">
              <w:rPr>
                <w:lang w:val="en-GB"/>
              </w:rPr>
              <w:t xml:space="preserve"> DefaultMutableTreeNode("Apple"));</w:t>
            </w:r>
          </w:p>
          <w:p w:rsidR="007A2A72" w:rsidRPr="007A2A72" w:rsidRDefault="007A2A72" w:rsidP="007A2A72">
            <w:pPr>
              <w:rPr>
                <w:lang w:val="en-GB"/>
              </w:rPr>
            </w:pPr>
            <w:r w:rsidRPr="007A2A72">
              <w:rPr>
                <w:lang w:val="en-GB"/>
              </w:rPr>
              <w:t>        fruitNode.add(</w:t>
            </w:r>
            <w:r w:rsidRPr="007A2A72">
              <w:rPr>
                <w:b/>
                <w:bCs/>
                <w:lang w:val="en-GB"/>
              </w:rPr>
              <w:t>new</w:t>
            </w:r>
            <w:r w:rsidRPr="007A2A72">
              <w:rPr>
                <w:lang w:val="en-GB"/>
              </w:rPr>
              <w:t xml:space="preserve"> DefaultMutableTreeNode("Grapes"));</w:t>
            </w:r>
          </w:p>
          <w:p w:rsidR="007A2A72" w:rsidRPr="007A2A72" w:rsidRDefault="007A2A72" w:rsidP="007A2A72">
            <w:pPr>
              <w:rPr>
                <w:lang w:val="en-GB"/>
              </w:rPr>
            </w:pPr>
            <w:r w:rsidRPr="007A2A72">
              <w:rPr>
                <w:lang w:val="en-GB"/>
              </w:rPr>
              <w:t>        fruitNode.add(</w:t>
            </w:r>
            <w:r w:rsidRPr="007A2A72">
              <w:rPr>
                <w:b/>
                <w:bCs/>
                <w:lang w:val="en-GB"/>
              </w:rPr>
              <w:t>new</w:t>
            </w:r>
            <w:r w:rsidRPr="007A2A72">
              <w:rPr>
                <w:lang w:val="en-GB"/>
              </w:rPr>
              <w:t xml:space="preserve"> DefaultMutableTreeNode("Orange"));</w:t>
            </w:r>
          </w:p>
          <w:p w:rsidR="007A2A72" w:rsidRPr="007A2A72" w:rsidRDefault="007A2A72" w:rsidP="007A2A72">
            <w:pPr>
              <w:rPr>
                <w:lang w:val="en-GB"/>
              </w:rPr>
            </w:pPr>
            <w:r w:rsidRPr="007A2A72">
              <w:rPr>
                <w:lang w:val="en-GB"/>
              </w:rPr>
              <w:lastRenderedPageBreak/>
              <w:t>        //add the child nodes to the root node</w:t>
            </w:r>
          </w:p>
          <w:p w:rsidR="007A2A72" w:rsidRPr="007A2A72" w:rsidRDefault="007A2A72" w:rsidP="007A2A72">
            <w:pPr>
              <w:rPr>
                <w:lang w:val="en-GB"/>
              </w:rPr>
            </w:pPr>
            <w:r w:rsidRPr="007A2A72">
              <w:rPr>
                <w:lang w:val="en-GB"/>
              </w:rPr>
              <w:t>        root.add(vegetableNode);</w:t>
            </w:r>
          </w:p>
          <w:p w:rsidR="007A2A72" w:rsidRPr="007A2A72" w:rsidRDefault="007A2A72" w:rsidP="007A2A72">
            <w:pPr>
              <w:rPr>
                <w:lang w:val="en-GB"/>
              </w:rPr>
            </w:pPr>
            <w:r w:rsidRPr="007A2A72">
              <w:rPr>
                <w:lang w:val="en-GB"/>
              </w:rPr>
              <w:t>        root.add(fruitNode);</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//create the tree by passing in the root node</w:t>
            </w:r>
          </w:p>
          <w:p w:rsidR="007A2A72" w:rsidRPr="007A2A72" w:rsidRDefault="007A2A72" w:rsidP="007A2A72">
            <w:pPr>
              <w:rPr>
                <w:lang w:val="en-GB"/>
              </w:rPr>
            </w:pPr>
            <w:r w:rsidRPr="007A2A72">
              <w:rPr>
                <w:lang w:val="en-GB"/>
              </w:rPr>
              <w:t>        tree = </w:t>
            </w:r>
            <w:r w:rsidRPr="007A2A72">
              <w:rPr>
                <w:b/>
                <w:bCs/>
                <w:lang w:val="en-GB"/>
              </w:rPr>
              <w:t>new</w:t>
            </w:r>
            <w:r w:rsidRPr="007A2A72">
              <w:rPr>
                <w:lang w:val="en-GB"/>
              </w:rPr>
              <w:t xml:space="preserve"> JTree(root);</w:t>
            </w:r>
          </w:p>
          <w:p w:rsidR="009D1A27" w:rsidRPr="009D1A27" w:rsidRDefault="007A2A72" w:rsidP="009D1A27">
            <w:pPr>
              <w:rPr>
                <w:lang w:val="en-GB"/>
              </w:rPr>
            </w:pPr>
            <w:r w:rsidRPr="007A2A72">
              <w:rPr>
                <w:lang w:val="en-GB"/>
              </w:rPr>
              <w:t>        </w:t>
            </w:r>
            <w:r w:rsidR="009D1A27" w:rsidRPr="009D1A27">
              <w:rPr>
                <w:lang w:val="en-GB"/>
              </w:rPr>
              <w:t>Icon leafIcon = new ImageIcon("Imagenes</w:t>
            </w:r>
            <w:r w:rsidR="009D1A27">
              <w:rPr>
                <w:lang w:val="en-GB"/>
              </w:rPr>
              <w:t>/</w:t>
            </w:r>
            <w:r w:rsidR="009D1A27" w:rsidRPr="009D1A27">
              <w:rPr>
                <w:lang w:val="en-GB"/>
              </w:rPr>
              <w:t>bola.png");</w:t>
            </w:r>
          </w:p>
          <w:p w:rsidR="009D1A27" w:rsidRPr="009D1A27" w:rsidRDefault="009D1A27" w:rsidP="009D1A27">
            <w:pPr>
              <w:rPr>
                <w:lang w:val="en-GB"/>
              </w:rPr>
            </w:pPr>
            <w:r w:rsidRPr="009D1A27">
              <w:rPr>
                <w:lang w:val="en-GB"/>
              </w:rPr>
              <w:t xml:space="preserve">        tree.setEditable(true);</w:t>
            </w:r>
          </w:p>
          <w:p w:rsidR="009D1A27" w:rsidRPr="009D1A27" w:rsidRDefault="009D1A27" w:rsidP="009D1A27">
            <w:pPr>
              <w:rPr>
                <w:lang w:val="en-GB"/>
              </w:rPr>
            </w:pPr>
            <w:r w:rsidRPr="009D1A27">
              <w:rPr>
                <w:lang w:val="en-GB"/>
              </w:rPr>
              <w:t xml:space="preserve">        DefaultTreeCellRenderer renderer2 = new DefaultTreeCellRenderer();</w:t>
            </w:r>
          </w:p>
          <w:p w:rsidR="009D1A27" w:rsidRPr="009D1A27" w:rsidRDefault="009D1A27" w:rsidP="009D1A27">
            <w:pPr>
              <w:rPr>
                <w:lang w:val="en-GB"/>
              </w:rPr>
            </w:pPr>
            <w:r w:rsidRPr="009D1A27">
              <w:rPr>
                <w:lang w:val="en-GB"/>
              </w:rPr>
              <w:t xml:space="preserve">         renderer2.setLeafIcon(leafIcon);</w:t>
            </w:r>
          </w:p>
          <w:p w:rsidR="007A2A72" w:rsidRPr="007A2A72" w:rsidRDefault="009D1A27" w:rsidP="009D1A27">
            <w:pPr>
              <w:rPr>
                <w:lang w:val="en-GB"/>
              </w:rPr>
            </w:pPr>
            <w:r w:rsidRPr="009D1A27">
              <w:rPr>
                <w:lang w:val="en-GB"/>
              </w:rPr>
              <w:t xml:space="preserve">        tree.setCellRenderer(renderer2);</w:t>
            </w:r>
            <w:r w:rsidR="007A2A72" w:rsidRPr="007A2A72">
              <w:rPr>
                <w:lang w:val="en-GB"/>
              </w:rPr>
              <w:t>         </w:t>
            </w:r>
          </w:p>
          <w:p w:rsidR="009D1A27" w:rsidRDefault="009D1A27" w:rsidP="007A2A72">
            <w:pPr>
              <w:rPr>
                <w:lang w:val="en-GB"/>
              </w:rPr>
            </w:pPr>
          </w:p>
          <w:p w:rsidR="009D1A27" w:rsidRDefault="009D1A27" w:rsidP="007A2A72">
            <w:pPr>
              <w:rPr>
                <w:lang w:val="en-GB"/>
              </w:rPr>
            </w:pPr>
          </w:p>
          <w:p w:rsidR="009D1A27" w:rsidRPr="007A2A72" w:rsidRDefault="009D1A27" w:rsidP="007A2A72">
            <w:pPr>
              <w:rPr>
                <w:lang w:val="en-GB"/>
              </w:rPr>
            </w:pPr>
          </w:p>
          <w:p w:rsidR="007A2A72" w:rsidRPr="007A2A72" w:rsidRDefault="007A2A72" w:rsidP="007A2A72">
            <w:pPr>
              <w:rPr>
                <w:lang w:val="en-GB"/>
              </w:rPr>
            </w:pPr>
            <w:r w:rsidRPr="007A2A72">
              <w:rPr>
                <w:lang w:val="en-GB"/>
              </w:rPr>
              <w:t>        tree.setShowsRootHandles(</w:t>
            </w:r>
            <w:r w:rsidRPr="007A2A72">
              <w:rPr>
                <w:b/>
                <w:bCs/>
                <w:lang w:val="en-GB"/>
              </w:rPr>
              <w:t>true</w:t>
            </w:r>
            <w:r w:rsidRPr="007A2A72">
              <w:rPr>
                <w:lang w:val="en-GB"/>
              </w:rPr>
              <w:t>);</w:t>
            </w:r>
          </w:p>
          <w:p w:rsidR="007A2A72" w:rsidRPr="007A2A72" w:rsidRDefault="007A2A72" w:rsidP="007A2A72">
            <w:pPr>
              <w:rPr>
                <w:lang w:val="en-GB"/>
              </w:rPr>
            </w:pPr>
            <w:r w:rsidRPr="007A2A72">
              <w:rPr>
                <w:lang w:val="en-GB"/>
              </w:rPr>
              <w:t>        tree.setRootVisible(</w:t>
            </w:r>
            <w:r w:rsidRPr="007A2A72">
              <w:rPr>
                <w:b/>
                <w:bCs/>
                <w:lang w:val="en-GB"/>
              </w:rPr>
              <w:t>false</w:t>
            </w:r>
            <w:r w:rsidRPr="007A2A72">
              <w:rPr>
                <w:lang w:val="en-GB"/>
              </w:rPr>
              <w:t>);</w:t>
            </w:r>
          </w:p>
          <w:p w:rsidR="007A2A72" w:rsidRPr="007A2A72" w:rsidRDefault="007A2A72" w:rsidP="007A2A72">
            <w:pPr>
              <w:rPr>
                <w:lang w:val="en-GB"/>
              </w:rPr>
            </w:pPr>
            <w:r w:rsidRPr="007A2A72">
              <w:rPr>
                <w:lang w:val="en-GB"/>
              </w:rPr>
              <w:t>        add(</w:t>
            </w:r>
            <w:r w:rsidRPr="007A2A72">
              <w:rPr>
                <w:b/>
                <w:bCs/>
                <w:lang w:val="en-GB"/>
              </w:rPr>
              <w:t>new</w:t>
            </w:r>
            <w:r w:rsidRPr="007A2A72">
              <w:rPr>
                <w:lang w:val="en-GB"/>
              </w:rPr>
              <w:t xml:space="preserve"> JScrollPane(tree));</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selectedLabel = </w:t>
            </w:r>
            <w:r w:rsidRPr="007A2A72">
              <w:rPr>
                <w:b/>
                <w:bCs/>
                <w:lang w:val="en-GB"/>
              </w:rPr>
              <w:t>new</w:t>
            </w:r>
            <w:r w:rsidRPr="007A2A72">
              <w:rPr>
                <w:lang w:val="en-GB"/>
              </w:rPr>
              <w:t xml:space="preserve"> JLabel();</w:t>
            </w:r>
          </w:p>
          <w:p w:rsidR="007A2A72" w:rsidRPr="007A2A72" w:rsidRDefault="007A2A72" w:rsidP="007A2A72">
            <w:pPr>
              <w:rPr>
                <w:lang w:val="en-GB"/>
              </w:rPr>
            </w:pPr>
            <w:r w:rsidRPr="007A2A72">
              <w:rPr>
                <w:lang w:val="en-GB"/>
              </w:rPr>
              <w:t>        add(selectedLabel, BorderLayout.SOUTH);</w:t>
            </w:r>
          </w:p>
          <w:p w:rsidR="007A2A72" w:rsidRPr="007A2A72" w:rsidRDefault="007A2A72" w:rsidP="007A2A72">
            <w:pPr>
              <w:rPr>
                <w:lang w:val="en-GB"/>
              </w:rPr>
            </w:pPr>
            <w:r w:rsidRPr="007A2A72">
              <w:rPr>
                <w:lang w:val="en-GB"/>
              </w:rPr>
              <w:t>        tree.getSelectionModel().addTreeSelectionListener(</w:t>
            </w:r>
            <w:r w:rsidRPr="007A2A72">
              <w:rPr>
                <w:b/>
                <w:bCs/>
                <w:lang w:val="en-GB"/>
              </w:rPr>
              <w:t>new</w:t>
            </w:r>
            <w:r w:rsidRPr="007A2A72">
              <w:rPr>
                <w:lang w:val="en-GB"/>
              </w:rPr>
              <w:t xml:space="preserve"> TreeSelectionListener() {</w:t>
            </w:r>
          </w:p>
          <w:p w:rsidR="007A2A72" w:rsidRPr="007A2A72" w:rsidRDefault="007A2A72" w:rsidP="007A2A72">
            <w:pPr>
              <w:rPr>
                <w:lang w:val="en-GB"/>
              </w:rPr>
            </w:pPr>
            <w:r w:rsidRPr="007A2A72">
              <w:rPr>
                <w:lang w:val="en-GB"/>
              </w:rPr>
              <w:t>            @Override</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w:t>
            </w:r>
            <w:r w:rsidRPr="007A2A72">
              <w:rPr>
                <w:b/>
                <w:bCs/>
                <w:lang w:val="en-GB"/>
              </w:rPr>
              <w:t>void</w:t>
            </w:r>
            <w:r w:rsidRPr="007A2A72">
              <w:rPr>
                <w:lang w:val="en-GB"/>
              </w:rPr>
              <w:t xml:space="preserve"> valueChanged(TreeSelectionEvent e) {</w:t>
            </w:r>
          </w:p>
          <w:p w:rsidR="007A2A72" w:rsidRPr="007A2A72" w:rsidRDefault="007A2A72" w:rsidP="007A2A72">
            <w:pPr>
              <w:rPr>
                <w:lang w:val="en-GB"/>
              </w:rPr>
            </w:pPr>
            <w:r w:rsidRPr="007A2A72">
              <w:rPr>
                <w:lang w:val="en-GB"/>
              </w:rPr>
              <w:t>                DefaultMutableTreeNode selectedNode = (DefaultMutableTreeNode) tree.getLastSelectedPathComponent();</w:t>
            </w:r>
          </w:p>
          <w:p w:rsidR="007A2A72" w:rsidRPr="007A2A72" w:rsidRDefault="007A2A72" w:rsidP="007A2A72">
            <w:pPr>
              <w:rPr>
                <w:lang w:val="en-GB"/>
              </w:rPr>
            </w:pPr>
            <w:r w:rsidRPr="007A2A72">
              <w:rPr>
                <w:lang w:val="en-GB"/>
              </w:rPr>
              <w:t>                selectedLabel.setText(selectedNode.getUserObject().toString());</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w:t>
            </w:r>
            <w:r w:rsidRPr="007A2A72">
              <w:rPr>
                <w:b/>
                <w:bCs/>
                <w:lang w:val="en-GB"/>
              </w:rPr>
              <w:t>this</w:t>
            </w:r>
            <w:r w:rsidRPr="007A2A72">
              <w:rPr>
                <w:lang w:val="en-GB"/>
              </w:rPr>
              <w:t>.setDefaultCloseOperation(JFrame.EXIT_ON_CLOSE);</w:t>
            </w:r>
          </w:p>
          <w:p w:rsidR="007A2A72" w:rsidRPr="007A2A72" w:rsidRDefault="007A2A72" w:rsidP="007A2A72">
            <w:pPr>
              <w:rPr>
                <w:lang w:val="en-GB"/>
              </w:rPr>
            </w:pPr>
            <w:r w:rsidRPr="007A2A72">
              <w:rPr>
                <w:lang w:val="en-GB"/>
              </w:rPr>
              <w:t>        </w:t>
            </w:r>
            <w:r w:rsidRPr="007A2A72">
              <w:rPr>
                <w:b/>
                <w:bCs/>
                <w:lang w:val="en-GB"/>
              </w:rPr>
              <w:t>this</w:t>
            </w:r>
            <w:r w:rsidRPr="007A2A72">
              <w:rPr>
                <w:lang w:val="en-GB"/>
              </w:rPr>
              <w:t>.setTitle("JTree Example");       </w:t>
            </w:r>
          </w:p>
          <w:p w:rsidR="007A2A72" w:rsidRPr="007A2A72" w:rsidRDefault="007A2A72" w:rsidP="007A2A72">
            <w:pPr>
              <w:rPr>
                <w:lang w:val="en-GB"/>
              </w:rPr>
            </w:pPr>
            <w:r w:rsidRPr="007A2A72">
              <w:rPr>
                <w:lang w:val="en-GB"/>
              </w:rPr>
              <w:t>        </w:t>
            </w:r>
            <w:r w:rsidRPr="007A2A72">
              <w:rPr>
                <w:b/>
                <w:bCs/>
                <w:lang w:val="en-GB"/>
              </w:rPr>
              <w:t>this</w:t>
            </w:r>
            <w:r w:rsidRPr="007A2A72">
              <w:rPr>
                <w:lang w:val="en-GB"/>
              </w:rPr>
              <w:t>.setSize(200, 200);</w:t>
            </w:r>
          </w:p>
          <w:p w:rsidR="007A2A72" w:rsidRPr="007A2A72" w:rsidRDefault="007A2A72" w:rsidP="007A2A72">
            <w:pPr>
              <w:rPr>
                <w:lang w:val="en-GB"/>
              </w:rPr>
            </w:pPr>
            <w:r w:rsidRPr="007A2A72">
              <w:rPr>
                <w:lang w:val="en-GB"/>
              </w:rPr>
              <w:lastRenderedPageBreak/>
              <w:t>        </w:t>
            </w:r>
            <w:r w:rsidRPr="007A2A72">
              <w:rPr>
                <w:b/>
                <w:bCs/>
                <w:lang w:val="en-GB"/>
              </w:rPr>
              <w:t>this</w:t>
            </w:r>
            <w:r w:rsidRPr="007A2A72">
              <w:rPr>
                <w:lang w:val="en-GB"/>
              </w:rPr>
              <w:t>.setVisible(</w:t>
            </w:r>
            <w:r w:rsidRPr="007A2A72">
              <w:rPr>
                <w:b/>
                <w:bCs/>
                <w:lang w:val="en-GB"/>
              </w:rPr>
              <w:t>true</w:t>
            </w:r>
            <w:r w:rsidRPr="007A2A72">
              <w:rPr>
                <w:lang w:val="en-GB"/>
              </w:rPr>
              <w:t>);</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w:t>
            </w:r>
            <w:r w:rsidRPr="007A2A72">
              <w:rPr>
                <w:b/>
                <w:bCs/>
                <w:lang w:val="en-GB"/>
              </w:rPr>
              <w:t>static</w:t>
            </w:r>
            <w:r w:rsidRPr="007A2A72">
              <w:rPr>
                <w:lang w:val="en-GB"/>
              </w:rPr>
              <w:t xml:space="preserve"> </w:t>
            </w:r>
            <w:r w:rsidRPr="007A2A72">
              <w:rPr>
                <w:b/>
                <w:bCs/>
                <w:lang w:val="en-GB"/>
              </w:rPr>
              <w:t>void</w:t>
            </w:r>
            <w:r w:rsidRPr="007A2A72">
              <w:rPr>
                <w:lang w:val="en-GB"/>
              </w:rPr>
              <w:t xml:space="preserve"> main(String[] args)</w:t>
            </w:r>
          </w:p>
          <w:p w:rsidR="007A2A72" w:rsidRPr="007A2A72" w:rsidRDefault="007A2A72" w:rsidP="007A2A72">
            <w:pPr>
              <w:rPr>
                <w:lang w:val="en-GB"/>
              </w:rPr>
            </w:pPr>
            <w:r w:rsidRPr="007A2A72">
              <w:rPr>
                <w:lang w:val="en-GB"/>
              </w:rPr>
              <w:t>    {</w:t>
            </w:r>
          </w:p>
          <w:p w:rsidR="007A2A72" w:rsidRPr="007A2A72" w:rsidRDefault="007A2A72" w:rsidP="007A2A72">
            <w:pPr>
              <w:rPr>
                <w:lang w:val="en-GB"/>
              </w:rPr>
            </w:pPr>
            <w:r w:rsidRPr="007A2A72">
              <w:rPr>
                <w:lang w:val="en-GB"/>
              </w:rPr>
              <w:t>        SwingUtilities.invokeLater(</w:t>
            </w:r>
            <w:r w:rsidRPr="007A2A72">
              <w:rPr>
                <w:b/>
                <w:bCs/>
                <w:lang w:val="en-GB"/>
              </w:rPr>
              <w:t>new</w:t>
            </w:r>
            <w:r w:rsidRPr="007A2A72">
              <w:rPr>
                <w:lang w:val="en-GB"/>
              </w:rPr>
              <w:t xml:space="preserve"> Runnable() {</w:t>
            </w:r>
          </w:p>
          <w:p w:rsidR="007A2A72" w:rsidRPr="007A2A72" w:rsidRDefault="007A2A72" w:rsidP="007A2A72">
            <w:pPr>
              <w:rPr>
                <w:lang w:val="en-GB"/>
              </w:rPr>
            </w:pPr>
            <w:r w:rsidRPr="007A2A72">
              <w:rPr>
                <w:lang w:val="en-GB"/>
              </w:rPr>
              <w:t>            @Override</w:t>
            </w:r>
          </w:p>
          <w:p w:rsidR="007A2A72" w:rsidRPr="007A2A72" w:rsidRDefault="007A2A72" w:rsidP="007A2A72">
            <w:pPr>
              <w:rPr>
                <w:lang w:val="en-GB"/>
              </w:rPr>
            </w:pPr>
            <w:r w:rsidRPr="007A2A72">
              <w:rPr>
                <w:lang w:val="en-GB"/>
              </w:rPr>
              <w:t>            </w:t>
            </w:r>
            <w:r w:rsidRPr="007A2A72">
              <w:rPr>
                <w:b/>
                <w:bCs/>
                <w:lang w:val="en-GB"/>
              </w:rPr>
              <w:t>public</w:t>
            </w:r>
            <w:r w:rsidRPr="007A2A72">
              <w:rPr>
                <w:lang w:val="en-GB"/>
              </w:rPr>
              <w:t xml:space="preserve"> </w:t>
            </w:r>
            <w:r w:rsidRPr="007A2A72">
              <w:rPr>
                <w:b/>
                <w:bCs/>
                <w:lang w:val="en-GB"/>
              </w:rPr>
              <w:t>void</w:t>
            </w:r>
            <w:r w:rsidRPr="007A2A72">
              <w:rPr>
                <w:lang w:val="en-GB"/>
              </w:rPr>
              <w:t xml:space="preserve"> run() {</w:t>
            </w:r>
          </w:p>
          <w:p w:rsidR="007A2A72" w:rsidRPr="0094407B" w:rsidRDefault="007A2A72" w:rsidP="007A2A72">
            <w:pPr>
              <w:rPr>
                <w:lang w:val="en-GB"/>
              </w:rPr>
            </w:pPr>
            <w:r w:rsidRPr="007A2A72">
              <w:rPr>
                <w:lang w:val="en-GB"/>
              </w:rPr>
              <w:t>                </w:t>
            </w:r>
            <w:r w:rsidRPr="0094407B">
              <w:rPr>
                <w:b/>
                <w:bCs/>
                <w:lang w:val="en-GB"/>
              </w:rPr>
              <w:t>new</w:t>
            </w:r>
            <w:r w:rsidRPr="0094407B">
              <w:rPr>
                <w:lang w:val="en-GB"/>
              </w:rPr>
              <w:t xml:space="preserve"> TreeExample();</w:t>
            </w:r>
          </w:p>
          <w:p w:rsidR="007A2A72" w:rsidRPr="007A2A72" w:rsidRDefault="007A2A72" w:rsidP="007A2A72">
            <w:r w:rsidRPr="0094407B">
              <w:rPr>
                <w:lang w:val="en-GB"/>
              </w:rPr>
              <w:t>            </w:t>
            </w:r>
            <w:r w:rsidRPr="007A2A72">
              <w:t>}</w:t>
            </w:r>
          </w:p>
          <w:p w:rsidR="007A2A72" w:rsidRPr="007A2A72" w:rsidRDefault="007A2A72" w:rsidP="007A2A72">
            <w:r w:rsidRPr="007A2A72">
              <w:t>        });</w:t>
            </w:r>
          </w:p>
          <w:p w:rsidR="007A2A72" w:rsidRPr="007A2A72" w:rsidRDefault="007A2A72" w:rsidP="007A2A72">
            <w:r w:rsidRPr="007A2A72">
              <w:t>    }       </w:t>
            </w:r>
          </w:p>
          <w:p w:rsidR="007A2A72" w:rsidRPr="007A2A72" w:rsidRDefault="007A2A72" w:rsidP="007A2A72">
            <w:r w:rsidRPr="007A2A72">
              <w:t>}</w:t>
            </w:r>
          </w:p>
        </w:tc>
      </w:tr>
    </w:tbl>
    <w:p w:rsidR="005026E9" w:rsidRDefault="005026E9"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5D0E0B" w:rsidRDefault="005D0E0B" w:rsidP="007A2A72"/>
    <w:p w:rsidR="006624D6" w:rsidRDefault="006624D6" w:rsidP="007A2A72"/>
    <w:p w:rsidR="006624D6" w:rsidRDefault="006624D6" w:rsidP="007A2A72">
      <w:r>
        <w:t>EJERCICIO</w:t>
      </w:r>
      <w:r w:rsidR="005D0E0B">
        <w:t>S</w:t>
      </w:r>
      <w:r>
        <w:t xml:space="preserve"> JTREE</w:t>
      </w:r>
    </w:p>
    <w:p w:rsidR="006624D6" w:rsidRDefault="005D0E0B" w:rsidP="007A2A72">
      <w:r>
        <w:t>1)</w:t>
      </w:r>
    </w:p>
    <w:p w:rsidR="006624D6" w:rsidRDefault="006624D6" w:rsidP="007A2A72">
      <w:r w:rsidRPr="006624D6">
        <w:drawing>
          <wp:inline distT="0" distB="0" distL="0" distR="0" wp14:anchorId="089C4DF5" wp14:editId="69CB1519">
            <wp:extent cx="3741420" cy="6095777"/>
            <wp:effectExtent l="0" t="0" r="0" b="635"/>
            <wp:docPr id="1143510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10141" name=""/>
                    <pic:cNvPicPr/>
                  </pic:nvPicPr>
                  <pic:blipFill>
                    <a:blip r:embed="rId17"/>
                    <a:stretch>
                      <a:fillRect/>
                    </a:stretch>
                  </pic:blipFill>
                  <pic:spPr>
                    <a:xfrm>
                      <a:off x="0" y="0"/>
                      <a:ext cx="3746140" cy="6103467"/>
                    </a:xfrm>
                    <a:prstGeom prst="rect">
                      <a:avLst/>
                    </a:prstGeom>
                  </pic:spPr>
                </pic:pic>
              </a:graphicData>
            </a:graphic>
          </wp:inline>
        </w:drawing>
      </w:r>
    </w:p>
    <w:p w:rsidR="006624D6" w:rsidRDefault="006624D6" w:rsidP="007A2A72">
      <w:r>
        <w:t>*En los nodos hoja (sin hijos) cambiar el icono por defecto a uno que os guste.</w:t>
      </w:r>
    </w:p>
    <w:p w:rsidR="005D0E0B" w:rsidRPr="007A2A72" w:rsidRDefault="005D0E0B" w:rsidP="007A2A72">
      <w:r>
        <w:lastRenderedPageBreak/>
        <w:t>2)</w:t>
      </w:r>
      <w:r w:rsidRPr="005D0E0B">
        <w:rPr>
          <w:noProof/>
        </w:rPr>
        <w:t xml:space="preserve"> </w:t>
      </w:r>
      <w:r>
        <w:rPr>
          <w:noProof/>
        </w:rPr>
        <w:t>JTree + JTable + PopUpMenu</w:t>
      </w:r>
      <w:r w:rsidRPr="005D0E0B">
        <w:drawing>
          <wp:inline distT="0" distB="0" distL="0" distR="0" wp14:anchorId="0FFD3095" wp14:editId="32823FEC">
            <wp:extent cx="5400040" cy="3607435"/>
            <wp:effectExtent l="0" t="0" r="0" b="0"/>
            <wp:docPr id="713784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84974" name=""/>
                    <pic:cNvPicPr/>
                  </pic:nvPicPr>
                  <pic:blipFill>
                    <a:blip r:embed="rId18"/>
                    <a:stretch>
                      <a:fillRect/>
                    </a:stretch>
                  </pic:blipFill>
                  <pic:spPr>
                    <a:xfrm>
                      <a:off x="0" y="0"/>
                      <a:ext cx="5400040" cy="3607435"/>
                    </a:xfrm>
                    <a:prstGeom prst="rect">
                      <a:avLst/>
                    </a:prstGeom>
                  </pic:spPr>
                </pic:pic>
              </a:graphicData>
            </a:graphic>
          </wp:inline>
        </w:drawing>
      </w:r>
    </w:p>
    <w:sectPr w:rsidR="005D0E0B" w:rsidRPr="007A2A72">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0D90" w:rsidRDefault="00AB0D90" w:rsidP="009D1A27">
      <w:pPr>
        <w:spacing w:after="0" w:line="240" w:lineRule="auto"/>
      </w:pPr>
      <w:r>
        <w:separator/>
      </w:r>
    </w:p>
  </w:endnote>
  <w:endnote w:type="continuationSeparator" w:id="0">
    <w:p w:rsidR="00AB0D90" w:rsidRDefault="00AB0D90" w:rsidP="009D1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889077"/>
      <w:docPartObj>
        <w:docPartGallery w:val="Page Numbers (Bottom of Page)"/>
        <w:docPartUnique/>
      </w:docPartObj>
    </w:sdtPr>
    <w:sdtContent>
      <w:p w:rsidR="009D1A27" w:rsidRDefault="009D1A27">
        <w:pPr>
          <w:pStyle w:val="Piedepgina"/>
          <w:jc w:val="right"/>
        </w:pPr>
        <w:r>
          <w:fldChar w:fldCharType="begin"/>
        </w:r>
        <w:r>
          <w:instrText>PAGE   \* MERGEFORMAT</w:instrText>
        </w:r>
        <w:r>
          <w:fldChar w:fldCharType="separate"/>
        </w:r>
        <w:r>
          <w:t>2</w:t>
        </w:r>
        <w:r>
          <w:fldChar w:fldCharType="end"/>
        </w:r>
      </w:p>
    </w:sdtContent>
  </w:sdt>
  <w:p w:rsidR="009D1A27" w:rsidRDefault="009D1A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0D90" w:rsidRDefault="00AB0D90" w:rsidP="009D1A27">
      <w:pPr>
        <w:spacing w:after="0" w:line="240" w:lineRule="auto"/>
      </w:pPr>
      <w:r>
        <w:separator/>
      </w:r>
    </w:p>
  </w:footnote>
  <w:footnote w:type="continuationSeparator" w:id="0">
    <w:p w:rsidR="00AB0D90" w:rsidRDefault="00AB0D90" w:rsidP="009D1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53C8"/>
    <w:multiLevelType w:val="multilevel"/>
    <w:tmpl w:val="D60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9799B"/>
    <w:multiLevelType w:val="multilevel"/>
    <w:tmpl w:val="1C50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102CE"/>
    <w:multiLevelType w:val="multilevel"/>
    <w:tmpl w:val="9CB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180814">
    <w:abstractNumId w:val="2"/>
  </w:num>
  <w:num w:numId="2" w16cid:durableId="1102995452">
    <w:abstractNumId w:val="0"/>
  </w:num>
  <w:num w:numId="3" w16cid:durableId="1376392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72"/>
    <w:rsid w:val="003A60C9"/>
    <w:rsid w:val="0047568B"/>
    <w:rsid w:val="005026E9"/>
    <w:rsid w:val="00543029"/>
    <w:rsid w:val="00570D38"/>
    <w:rsid w:val="0059521F"/>
    <w:rsid w:val="005A0EE9"/>
    <w:rsid w:val="005D0E0B"/>
    <w:rsid w:val="006624D6"/>
    <w:rsid w:val="007551ED"/>
    <w:rsid w:val="007A2A72"/>
    <w:rsid w:val="008205E0"/>
    <w:rsid w:val="00823A9D"/>
    <w:rsid w:val="0094407B"/>
    <w:rsid w:val="009D1A27"/>
    <w:rsid w:val="00AB0D90"/>
    <w:rsid w:val="00C55ADC"/>
    <w:rsid w:val="00D45AE3"/>
    <w:rsid w:val="00DB53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0E0B"/>
  <w15:chartTrackingRefBased/>
  <w15:docId w15:val="{6DD0B79C-E272-4FDA-BA94-87CA6701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2A72"/>
    <w:rPr>
      <w:color w:val="0563C1" w:themeColor="hyperlink"/>
      <w:u w:val="single"/>
    </w:rPr>
  </w:style>
  <w:style w:type="character" w:styleId="Mencinsinresolver">
    <w:name w:val="Unresolved Mention"/>
    <w:basedOn w:val="Fuentedeprrafopredeter"/>
    <w:uiPriority w:val="99"/>
    <w:semiHidden/>
    <w:unhideWhenUsed/>
    <w:rsid w:val="007A2A72"/>
    <w:rPr>
      <w:color w:val="605E5C"/>
      <w:shd w:val="clear" w:color="auto" w:fill="E1DFDD"/>
    </w:rPr>
  </w:style>
  <w:style w:type="paragraph" w:styleId="Ttulo">
    <w:name w:val="Title"/>
    <w:basedOn w:val="Normal"/>
    <w:next w:val="Normal"/>
    <w:link w:val="TtuloCar"/>
    <w:uiPriority w:val="10"/>
    <w:qFormat/>
    <w:rsid w:val="007A2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2A72"/>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7A2A7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A2A72"/>
    <w:rPr>
      <w:rFonts w:ascii="Consolas" w:hAnsi="Consolas"/>
      <w:sz w:val="20"/>
      <w:szCs w:val="20"/>
    </w:rPr>
  </w:style>
  <w:style w:type="paragraph" w:styleId="Encabezado">
    <w:name w:val="header"/>
    <w:basedOn w:val="Normal"/>
    <w:link w:val="EncabezadoCar"/>
    <w:uiPriority w:val="99"/>
    <w:unhideWhenUsed/>
    <w:rsid w:val="009D1A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1A27"/>
  </w:style>
  <w:style w:type="paragraph" w:styleId="Piedepgina">
    <w:name w:val="footer"/>
    <w:basedOn w:val="Normal"/>
    <w:link w:val="PiedepginaCar"/>
    <w:uiPriority w:val="99"/>
    <w:unhideWhenUsed/>
    <w:rsid w:val="009D1A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1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7622">
      <w:bodyDiv w:val="1"/>
      <w:marLeft w:val="0"/>
      <w:marRight w:val="0"/>
      <w:marTop w:val="0"/>
      <w:marBottom w:val="0"/>
      <w:divBdr>
        <w:top w:val="none" w:sz="0" w:space="0" w:color="auto"/>
        <w:left w:val="none" w:sz="0" w:space="0" w:color="auto"/>
        <w:bottom w:val="none" w:sz="0" w:space="0" w:color="auto"/>
        <w:right w:val="none" w:sz="0" w:space="0" w:color="auto"/>
      </w:divBdr>
    </w:div>
    <w:div w:id="106581480">
      <w:bodyDiv w:val="1"/>
      <w:marLeft w:val="0"/>
      <w:marRight w:val="0"/>
      <w:marTop w:val="0"/>
      <w:marBottom w:val="0"/>
      <w:divBdr>
        <w:top w:val="none" w:sz="0" w:space="0" w:color="auto"/>
        <w:left w:val="none" w:sz="0" w:space="0" w:color="auto"/>
        <w:bottom w:val="none" w:sz="0" w:space="0" w:color="auto"/>
        <w:right w:val="none" w:sz="0" w:space="0" w:color="auto"/>
      </w:divBdr>
    </w:div>
    <w:div w:id="112602823">
      <w:bodyDiv w:val="1"/>
      <w:marLeft w:val="0"/>
      <w:marRight w:val="0"/>
      <w:marTop w:val="0"/>
      <w:marBottom w:val="0"/>
      <w:divBdr>
        <w:top w:val="none" w:sz="0" w:space="0" w:color="auto"/>
        <w:left w:val="none" w:sz="0" w:space="0" w:color="auto"/>
        <w:bottom w:val="none" w:sz="0" w:space="0" w:color="auto"/>
        <w:right w:val="none" w:sz="0" w:space="0" w:color="auto"/>
      </w:divBdr>
    </w:div>
    <w:div w:id="150565253">
      <w:bodyDiv w:val="1"/>
      <w:marLeft w:val="0"/>
      <w:marRight w:val="0"/>
      <w:marTop w:val="0"/>
      <w:marBottom w:val="0"/>
      <w:divBdr>
        <w:top w:val="none" w:sz="0" w:space="0" w:color="auto"/>
        <w:left w:val="none" w:sz="0" w:space="0" w:color="auto"/>
        <w:bottom w:val="none" w:sz="0" w:space="0" w:color="auto"/>
        <w:right w:val="none" w:sz="0" w:space="0" w:color="auto"/>
      </w:divBdr>
    </w:div>
    <w:div w:id="194513338">
      <w:bodyDiv w:val="1"/>
      <w:marLeft w:val="0"/>
      <w:marRight w:val="0"/>
      <w:marTop w:val="0"/>
      <w:marBottom w:val="0"/>
      <w:divBdr>
        <w:top w:val="none" w:sz="0" w:space="0" w:color="auto"/>
        <w:left w:val="none" w:sz="0" w:space="0" w:color="auto"/>
        <w:bottom w:val="none" w:sz="0" w:space="0" w:color="auto"/>
        <w:right w:val="none" w:sz="0" w:space="0" w:color="auto"/>
      </w:divBdr>
    </w:div>
    <w:div w:id="254242298">
      <w:bodyDiv w:val="1"/>
      <w:marLeft w:val="0"/>
      <w:marRight w:val="0"/>
      <w:marTop w:val="0"/>
      <w:marBottom w:val="0"/>
      <w:divBdr>
        <w:top w:val="none" w:sz="0" w:space="0" w:color="auto"/>
        <w:left w:val="none" w:sz="0" w:space="0" w:color="auto"/>
        <w:bottom w:val="none" w:sz="0" w:space="0" w:color="auto"/>
        <w:right w:val="none" w:sz="0" w:space="0" w:color="auto"/>
      </w:divBdr>
    </w:div>
    <w:div w:id="258148650">
      <w:bodyDiv w:val="1"/>
      <w:marLeft w:val="0"/>
      <w:marRight w:val="0"/>
      <w:marTop w:val="0"/>
      <w:marBottom w:val="0"/>
      <w:divBdr>
        <w:top w:val="none" w:sz="0" w:space="0" w:color="auto"/>
        <w:left w:val="none" w:sz="0" w:space="0" w:color="auto"/>
        <w:bottom w:val="none" w:sz="0" w:space="0" w:color="auto"/>
        <w:right w:val="none" w:sz="0" w:space="0" w:color="auto"/>
      </w:divBdr>
      <w:divsChild>
        <w:div w:id="952975934">
          <w:marLeft w:val="0"/>
          <w:marRight w:val="0"/>
          <w:marTop w:val="0"/>
          <w:marBottom w:val="0"/>
          <w:divBdr>
            <w:top w:val="none" w:sz="0" w:space="0" w:color="auto"/>
            <w:left w:val="none" w:sz="0" w:space="0" w:color="auto"/>
            <w:bottom w:val="none" w:sz="0" w:space="0" w:color="auto"/>
            <w:right w:val="none" w:sz="0" w:space="0" w:color="auto"/>
          </w:divBdr>
        </w:div>
        <w:div w:id="189537281">
          <w:marLeft w:val="0"/>
          <w:marRight w:val="0"/>
          <w:marTop w:val="0"/>
          <w:marBottom w:val="0"/>
          <w:divBdr>
            <w:top w:val="none" w:sz="0" w:space="0" w:color="auto"/>
            <w:left w:val="none" w:sz="0" w:space="0" w:color="auto"/>
            <w:bottom w:val="none" w:sz="0" w:space="0" w:color="auto"/>
            <w:right w:val="none" w:sz="0" w:space="0" w:color="auto"/>
          </w:divBdr>
          <w:divsChild>
            <w:div w:id="632055043">
              <w:marLeft w:val="450"/>
              <w:marRight w:val="0"/>
              <w:marTop w:val="0"/>
              <w:marBottom w:val="0"/>
              <w:divBdr>
                <w:top w:val="none" w:sz="0" w:space="0" w:color="auto"/>
                <w:left w:val="none" w:sz="0" w:space="0" w:color="auto"/>
                <w:bottom w:val="none" w:sz="0" w:space="0" w:color="auto"/>
                <w:right w:val="none" w:sz="0" w:space="0" w:color="auto"/>
              </w:divBdr>
            </w:div>
            <w:div w:id="216432617">
              <w:marLeft w:val="0"/>
              <w:marRight w:val="0"/>
              <w:marTop w:val="0"/>
              <w:marBottom w:val="0"/>
              <w:divBdr>
                <w:top w:val="none" w:sz="0" w:space="0" w:color="auto"/>
                <w:left w:val="none" w:sz="0" w:space="0" w:color="auto"/>
                <w:bottom w:val="none" w:sz="0" w:space="0" w:color="auto"/>
                <w:right w:val="none" w:sz="0" w:space="0" w:color="auto"/>
              </w:divBdr>
              <w:divsChild>
                <w:div w:id="1381515045">
                  <w:marLeft w:val="0"/>
                  <w:marRight w:val="0"/>
                  <w:marTop w:val="240"/>
                  <w:marBottom w:val="240"/>
                  <w:divBdr>
                    <w:top w:val="single" w:sz="6" w:space="4" w:color="CCCCCC"/>
                    <w:left w:val="single" w:sz="6" w:space="4" w:color="CCCCCC"/>
                    <w:bottom w:val="single" w:sz="6" w:space="4" w:color="CCCCCC"/>
                    <w:right w:val="single" w:sz="6" w:space="4" w:color="CCCCCC"/>
                  </w:divBdr>
                  <w:divsChild>
                    <w:div w:id="1040788820">
                      <w:marLeft w:val="0"/>
                      <w:marRight w:val="0"/>
                      <w:marTop w:val="0"/>
                      <w:marBottom w:val="0"/>
                      <w:divBdr>
                        <w:top w:val="none" w:sz="0" w:space="0" w:color="auto"/>
                        <w:left w:val="none" w:sz="0" w:space="12" w:color="auto"/>
                        <w:bottom w:val="none" w:sz="0" w:space="0" w:color="auto"/>
                        <w:right w:val="single" w:sz="18" w:space="6" w:color="D4D0C8"/>
                      </w:divBdr>
                    </w:div>
                    <w:div w:id="2018774307">
                      <w:marLeft w:val="0"/>
                      <w:marRight w:val="0"/>
                      <w:marTop w:val="0"/>
                      <w:marBottom w:val="0"/>
                      <w:divBdr>
                        <w:top w:val="none" w:sz="0" w:space="0" w:color="auto"/>
                        <w:left w:val="none" w:sz="0" w:space="12" w:color="auto"/>
                        <w:bottom w:val="none" w:sz="0" w:space="0" w:color="auto"/>
                        <w:right w:val="single" w:sz="18" w:space="6" w:color="D4D0C8"/>
                      </w:divBdr>
                    </w:div>
                    <w:div w:id="150684469">
                      <w:marLeft w:val="0"/>
                      <w:marRight w:val="0"/>
                      <w:marTop w:val="0"/>
                      <w:marBottom w:val="0"/>
                      <w:divBdr>
                        <w:top w:val="none" w:sz="0" w:space="0" w:color="auto"/>
                        <w:left w:val="none" w:sz="0" w:space="12" w:color="auto"/>
                        <w:bottom w:val="none" w:sz="0" w:space="0" w:color="auto"/>
                        <w:right w:val="single" w:sz="18" w:space="6" w:color="D4D0C8"/>
                      </w:divBdr>
                    </w:div>
                    <w:div w:id="1445730077">
                      <w:marLeft w:val="0"/>
                      <w:marRight w:val="0"/>
                      <w:marTop w:val="0"/>
                      <w:marBottom w:val="0"/>
                      <w:divBdr>
                        <w:top w:val="none" w:sz="0" w:space="0" w:color="auto"/>
                        <w:left w:val="none" w:sz="0" w:space="12" w:color="auto"/>
                        <w:bottom w:val="none" w:sz="0" w:space="0" w:color="auto"/>
                        <w:right w:val="single" w:sz="18" w:space="6" w:color="D4D0C8"/>
                      </w:divBdr>
                    </w:div>
                    <w:div w:id="961884430">
                      <w:marLeft w:val="0"/>
                      <w:marRight w:val="0"/>
                      <w:marTop w:val="0"/>
                      <w:marBottom w:val="0"/>
                      <w:divBdr>
                        <w:top w:val="none" w:sz="0" w:space="0" w:color="auto"/>
                        <w:left w:val="none" w:sz="0" w:space="12" w:color="auto"/>
                        <w:bottom w:val="none" w:sz="0" w:space="0" w:color="auto"/>
                        <w:right w:val="single" w:sz="18" w:space="6" w:color="D4D0C8"/>
                      </w:divBdr>
                    </w:div>
                    <w:div w:id="1927183986">
                      <w:marLeft w:val="0"/>
                      <w:marRight w:val="0"/>
                      <w:marTop w:val="0"/>
                      <w:marBottom w:val="0"/>
                      <w:divBdr>
                        <w:top w:val="none" w:sz="0" w:space="0" w:color="auto"/>
                        <w:left w:val="none" w:sz="0" w:space="12" w:color="auto"/>
                        <w:bottom w:val="none" w:sz="0" w:space="0" w:color="auto"/>
                        <w:right w:val="single" w:sz="18" w:space="6" w:color="D4D0C8"/>
                      </w:divBdr>
                    </w:div>
                    <w:div w:id="194389188">
                      <w:marLeft w:val="0"/>
                      <w:marRight w:val="0"/>
                      <w:marTop w:val="0"/>
                      <w:marBottom w:val="0"/>
                      <w:divBdr>
                        <w:top w:val="none" w:sz="0" w:space="0" w:color="auto"/>
                        <w:left w:val="none" w:sz="0" w:space="12" w:color="auto"/>
                        <w:bottom w:val="none" w:sz="0" w:space="0" w:color="auto"/>
                        <w:right w:val="single" w:sz="18" w:space="6" w:color="D4D0C8"/>
                      </w:divBdr>
                    </w:div>
                    <w:div w:id="2017607442">
                      <w:marLeft w:val="0"/>
                      <w:marRight w:val="0"/>
                      <w:marTop w:val="0"/>
                      <w:marBottom w:val="0"/>
                      <w:divBdr>
                        <w:top w:val="none" w:sz="0" w:space="0" w:color="auto"/>
                        <w:left w:val="none" w:sz="0" w:space="12" w:color="auto"/>
                        <w:bottom w:val="none" w:sz="0" w:space="0" w:color="auto"/>
                        <w:right w:val="single" w:sz="18" w:space="6" w:color="D4D0C8"/>
                      </w:divBdr>
                    </w:div>
                    <w:div w:id="825435599">
                      <w:marLeft w:val="0"/>
                      <w:marRight w:val="0"/>
                      <w:marTop w:val="0"/>
                      <w:marBottom w:val="0"/>
                      <w:divBdr>
                        <w:top w:val="none" w:sz="0" w:space="0" w:color="auto"/>
                        <w:left w:val="none" w:sz="0" w:space="12" w:color="auto"/>
                        <w:bottom w:val="none" w:sz="0" w:space="0" w:color="auto"/>
                        <w:right w:val="single" w:sz="18" w:space="6" w:color="D4D0C8"/>
                      </w:divBdr>
                    </w:div>
                    <w:div w:id="271672001">
                      <w:marLeft w:val="0"/>
                      <w:marRight w:val="0"/>
                      <w:marTop w:val="0"/>
                      <w:marBottom w:val="0"/>
                      <w:divBdr>
                        <w:top w:val="none" w:sz="0" w:space="0" w:color="auto"/>
                        <w:left w:val="none" w:sz="0" w:space="12" w:color="auto"/>
                        <w:bottom w:val="none" w:sz="0" w:space="0" w:color="auto"/>
                        <w:right w:val="single" w:sz="18" w:space="6" w:color="D4D0C8"/>
                      </w:divBdr>
                    </w:div>
                    <w:div w:id="828133470">
                      <w:marLeft w:val="0"/>
                      <w:marRight w:val="0"/>
                      <w:marTop w:val="0"/>
                      <w:marBottom w:val="0"/>
                      <w:divBdr>
                        <w:top w:val="none" w:sz="0" w:space="0" w:color="auto"/>
                        <w:left w:val="none" w:sz="0" w:space="12" w:color="auto"/>
                        <w:bottom w:val="none" w:sz="0" w:space="0" w:color="auto"/>
                        <w:right w:val="single" w:sz="18" w:space="6" w:color="D4D0C8"/>
                      </w:divBdr>
                    </w:div>
                    <w:div w:id="1413232902">
                      <w:marLeft w:val="0"/>
                      <w:marRight w:val="0"/>
                      <w:marTop w:val="0"/>
                      <w:marBottom w:val="0"/>
                      <w:divBdr>
                        <w:top w:val="none" w:sz="0" w:space="0" w:color="auto"/>
                        <w:left w:val="none" w:sz="0" w:space="12" w:color="auto"/>
                        <w:bottom w:val="none" w:sz="0" w:space="0" w:color="auto"/>
                        <w:right w:val="single" w:sz="18" w:space="6" w:color="D4D0C8"/>
                      </w:divBdr>
                    </w:div>
                    <w:div w:id="633171231">
                      <w:marLeft w:val="0"/>
                      <w:marRight w:val="0"/>
                      <w:marTop w:val="0"/>
                      <w:marBottom w:val="0"/>
                      <w:divBdr>
                        <w:top w:val="none" w:sz="0" w:space="0" w:color="auto"/>
                        <w:left w:val="none" w:sz="0" w:space="12" w:color="auto"/>
                        <w:bottom w:val="none" w:sz="0" w:space="0" w:color="auto"/>
                        <w:right w:val="single" w:sz="18" w:space="6" w:color="D4D0C8"/>
                      </w:divBdr>
                    </w:div>
                    <w:div w:id="1412655807">
                      <w:marLeft w:val="0"/>
                      <w:marRight w:val="0"/>
                      <w:marTop w:val="0"/>
                      <w:marBottom w:val="0"/>
                      <w:divBdr>
                        <w:top w:val="none" w:sz="0" w:space="0" w:color="auto"/>
                        <w:left w:val="none" w:sz="0" w:space="12" w:color="auto"/>
                        <w:bottom w:val="none" w:sz="0" w:space="0" w:color="auto"/>
                        <w:right w:val="single" w:sz="18" w:space="6" w:color="D4D0C8"/>
                      </w:divBdr>
                    </w:div>
                    <w:div w:id="1450777859">
                      <w:marLeft w:val="0"/>
                      <w:marRight w:val="0"/>
                      <w:marTop w:val="0"/>
                      <w:marBottom w:val="0"/>
                      <w:divBdr>
                        <w:top w:val="none" w:sz="0" w:space="0" w:color="auto"/>
                        <w:left w:val="none" w:sz="0" w:space="12" w:color="auto"/>
                        <w:bottom w:val="none" w:sz="0" w:space="0" w:color="auto"/>
                        <w:right w:val="single" w:sz="18" w:space="6" w:color="D4D0C8"/>
                      </w:divBdr>
                    </w:div>
                    <w:div w:id="355544376">
                      <w:marLeft w:val="0"/>
                      <w:marRight w:val="0"/>
                      <w:marTop w:val="0"/>
                      <w:marBottom w:val="0"/>
                      <w:divBdr>
                        <w:top w:val="none" w:sz="0" w:space="0" w:color="auto"/>
                        <w:left w:val="none" w:sz="0" w:space="12" w:color="auto"/>
                        <w:bottom w:val="none" w:sz="0" w:space="0" w:color="auto"/>
                        <w:right w:val="single" w:sz="18" w:space="6" w:color="D4D0C8"/>
                      </w:divBdr>
                    </w:div>
                    <w:div w:id="1559051478">
                      <w:marLeft w:val="0"/>
                      <w:marRight w:val="0"/>
                      <w:marTop w:val="0"/>
                      <w:marBottom w:val="0"/>
                      <w:divBdr>
                        <w:top w:val="none" w:sz="0" w:space="0" w:color="auto"/>
                        <w:left w:val="none" w:sz="0" w:space="12" w:color="auto"/>
                        <w:bottom w:val="none" w:sz="0" w:space="0" w:color="auto"/>
                        <w:right w:val="single" w:sz="18" w:space="6" w:color="D4D0C8"/>
                      </w:divBdr>
                    </w:div>
                    <w:div w:id="102922369">
                      <w:marLeft w:val="0"/>
                      <w:marRight w:val="0"/>
                      <w:marTop w:val="0"/>
                      <w:marBottom w:val="0"/>
                      <w:divBdr>
                        <w:top w:val="none" w:sz="0" w:space="0" w:color="auto"/>
                        <w:left w:val="none" w:sz="0" w:space="12" w:color="auto"/>
                        <w:bottom w:val="none" w:sz="0" w:space="0" w:color="auto"/>
                        <w:right w:val="single" w:sz="18" w:space="6" w:color="D4D0C8"/>
                      </w:divBdr>
                    </w:div>
                    <w:div w:id="245041436">
                      <w:marLeft w:val="0"/>
                      <w:marRight w:val="0"/>
                      <w:marTop w:val="0"/>
                      <w:marBottom w:val="0"/>
                      <w:divBdr>
                        <w:top w:val="none" w:sz="0" w:space="0" w:color="auto"/>
                        <w:left w:val="none" w:sz="0" w:space="12" w:color="auto"/>
                        <w:bottom w:val="none" w:sz="0" w:space="0" w:color="auto"/>
                        <w:right w:val="single" w:sz="18" w:space="6" w:color="D4D0C8"/>
                      </w:divBdr>
                    </w:div>
                    <w:div w:id="1983384355">
                      <w:marLeft w:val="0"/>
                      <w:marRight w:val="0"/>
                      <w:marTop w:val="0"/>
                      <w:marBottom w:val="0"/>
                      <w:divBdr>
                        <w:top w:val="none" w:sz="0" w:space="0" w:color="auto"/>
                        <w:left w:val="none" w:sz="0" w:space="12" w:color="auto"/>
                        <w:bottom w:val="none" w:sz="0" w:space="0" w:color="auto"/>
                        <w:right w:val="single" w:sz="18" w:space="6" w:color="D4D0C8"/>
                      </w:divBdr>
                    </w:div>
                    <w:div w:id="1064715212">
                      <w:marLeft w:val="0"/>
                      <w:marRight w:val="0"/>
                      <w:marTop w:val="0"/>
                      <w:marBottom w:val="0"/>
                      <w:divBdr>
                        <w:top w:val="none" w:sz="0" w:space="0" w:color="auto"/>
                        <w:left w:val="none" w:sz="0" w:space="12" w:color="auto"/>
                        <w:bottom w:val="none" w:sz="0" w:space="0" w:color="auto"/>
                        <w:right w:val="single" w:sz="18" w:space="6" w:color="D4D0C8"/>
                      </w:divBdr>
                    </w:div>
                    <w:div w:id="282923873">
                      <w:marLeft w:val="0"/>
                      <w:marRight w:val="0"/>
                      <w:marTop w:val="0"/>
                      <w:marBottom w:val="0"/>
                      <w:divBdr>
                        <w:top w:val="none" w:sz="0" w:space="0" w:color="auto"/>
                        <w:left w:val="none" w:sz="0" w:space="12" w:color="auto"/>
                        <w:bottom w:val="none" w:sz="0" w:space="0" w:color="auto"/>
                        <w:right w:val="single" w:sz="18" w:space="6" w:color="D4D0C8"/>
                      </w:divBdr>
                    </w:div>
                    <w:div w:id="11959102">
                      <w:marLeft w:val="0"/>
                      <w:marRight w:val="0"/>
                      <w:marTop w:val="0"/>
                      <w:marBottom w:val="0"/>
                      <w:divBdr>
                        <w:top w:val="none" w:sz="0" w:space="0" w:color="auto"/>
                        <w:left w:val="none" w:sz="0" w:space="12" w:color="auto"/>
                        <w:bottom w:val="none" w:sz="0" w:space="0" w:color="auto"/>
                        <w:right w:val="single" w:sz="18" w:space="6" w:color="D4D0C8"/>
                      </w:divBdr>
                    </w:div>
                    <w:div w:id="785975105">
                      <w:marLeft w:val="0"/>
                      <w:marRight w:val="0"/>
                      <w:marTop w:val="0"/>
                      <w:marBottom w:val="0"/>
                      <w:divBdr>
                        <w:top w:val="none" w:sz="0" w:space="0" w:color="auto"/>
                        <w:left w:val="none" w:sz="0" w:space="12" w:color="auto"/>
                        <w:bottom w:val="none" w:sz="0" w:space="0" w:color="auto"/>
                        <w:right w:val="single" w:sz="18" w:space="6" w:color="D4D0C8"/>
                      </w:divBdr>
                    </w:div>
                    <w:div w:id="1281108224">
                      <w:marLeft w:val="0"/>
                      <w:marRight w:val="0"/>
                      <w:marTop w:val="0"/>
                      <w:marBottom w:val="0"/>
                      <w:divBdr>
                        <w:top w:val="none" w:sz="0" w:space="0" w:color="auto"/>
                        <w:left w:val="none" w:sz="0" w:space="12" w:color="auto"/>
                        <w:bottom w:val="none" w:sz="0" w:space="0" w:color="auto"/>
                        <w:right w:val="single" w:sz="18" w:space="6" w:color="D4D0C8"/>
                      </w:divBdr>
                    </w:div>
                    <w:div w:id="2117749609">
                      <w:marLeft w:val="0"/>
                      <w:marRight w:val="0"/>
                      <w:marTop w:val="0"/>
                      <w:marBottom w:val="0"/>
                      <w:divBdr>
                        <w:top w:val="none" w:sz="0" w:space="0" w:color="auto"/>
                        <w:left w:val="none" w:sz="0" w:space="12" w:color="auto"/>
                        <w:bottom w:val="none" w:sz="0" w:space="0" w:color="auto"/>
                        <w:right w:val="single" w:sz="18" w:space="6" w:color="D4D0C8"/>
                      </w:divBdr>
                    </w:div>
                    <w:div w:id="179468885">
                      <w:marLeft w:val="0"/>
                      <w:marRight w:val="0"/>
                      <w:marTop w:val="0"/>
                      <w:marBottom w:val="0"/>
                      <w:divBdr>
                        <w:top w:val="none" w:sz="0" w:space="0" w:color="auto"/>
                        <w:left w:val="none" w:sz="0" w:space="12" w:color="auto"/>
                        <w:bottom w:val="none" w:sz="0" w:space="0" w:color="auto"/>
                        <w:right w:val="single" w:sz="18" w:space="6" w:color="D4D0C8"/>
                      </w:divBdr>
                    </w:div>
                    <w:div w:id="990064732">
                      <w:marLeft w:val="0"/>
                      <w:marRight w:val="0"/>
                      <w:marTop w:val="0"/>
                      <w:marBottom w:val="0"/>
                      <w:divBdr>
                        <w:top w:val="none" w:sz="0" w:space="0" w:color="auto"/>
                        <w:left w:val="none" w:sz="0" w:space="12" w:color="auto"/>
                        <w:bottom w:val="none" w:sz="0" w:space="0" w:color="auto"/>
                        <w:right w:val="single" w:sz="18" w:space="6" w:color="D4D0C8"/>
                      </w:divBdr>
                    </w:div>
                    <w:div w:id="1115558035">
                      <w:marLeft w:val="0"/>
                      <w:marRight w:val="0"/>
                      <w:marTop w:val="0"/>
                      <w:marBottom w:val="0"/>
                      <w:divBdr>
                        <w:top w:val="none" w:sz="0" w:space="0" w:color="auto"/>
                        <w:left w:val="none" w:sz="0" w:space="12" w:color="auto"/>
                        <w:bottom w:val="none" w:sz="0" w:space="0" w:color="auto"/>
                        <w:right w:val="single" w:sz="18" w:space="6" w:color="D4D0C8"/>
                      </w:divBdr>
                    </w:div>
                    <w:div w:id="1492718434">
                      <w:marLeft w:val="0"/>
                      <w:marRight w:val="0"/>
                      <w:marTop w:val="0"/>
                      <w:marBottom w:val="0"/>
                      <w:divBdr>
                        <w:top w:val="none" w:sz="0" w:space="0" w:color="auto"/>
                        <w:left w:val="none" w:sz="0" w:space="12" w:color="auto"/>
                        <w:bottom w:val="none" w:sz="0" w:space="0" w:color="auto"/>
                        <w:right w:val="single" w:sz="18" w:space="6" w:color="D4D0C8"/>
                      </w:divBdr>
                    </w:div>
                    <w:div w:id="833880215">
                      <w:marLeft w:val="0"/>
                      <w:marRight w:val="0"/>
                      <w:marTop w:val="0"/>
                      <w:marBottom w:val="0"/>
                      <w:divBdr>
                        <w:top w:val="none" w:sz="0" w:space="0" w:color="auto"/>
                        <w:left w:val="none" w:sz="0" w:space="12" w:color="auto"/>
                        <w:bottom w:val="none" w:sz="0" w:space="0" w:color="auto"/>
                        <w:right w:val="single" w:sz="18" w:space="6" w:color="D4D0C8"/>
                      </w:divBdr>
                    </w:div>
                    <w:div w:id="618024152">
                      <w:marLeft w:val="0"/>
                      <w:marRight w:val="0"/>
                      <w:marTop w:val="0"/>
                      <w:marBottom w:val="0"/>
                      <w:divBdr>
                        <w:top w:val="none" w:sz="0" w:space="0" w:color="auto"/>
                        <w:left w:val="none" w:sz="0" w:space="12" w:color="auto"/>
                        <w:bottom w:val="none" w:sz="0" w:space="0" w:color="auto"/>
                        <w:right w:val="single" w:sz="18" w:space="6" w:color="D4D0C8"/>
                      </w:divBdr>
                    </w:div>
                    <w:div w:id="472992621">
                      <w:marLeft w:val="0"/>
                      <w:marRight w:val="0"/>
                      <w:marTop w:val="0"/>
                      <w:marBottom w:val="0"/>
                      <w:divBdr>
                        <w:top w:val="none" w:sz="0" w:space="0" w:color="auto"/>
                        <w:left w:val="none" w:sz="0" w:space="12" w:color="auto"/>
                        <w:bottom w:val="none" w:sz="0" w:space="0" w:color="auto"/>
                        <w:right w:val="single" w:sz="18" w:space="6" w:color="D4D0C8"/>
                      </w:divBdr>
                    </w:div>
                    <w:div w:id="828178738">
                      <w:marLeft w:val="0"/>
                      <w:marRight w:val="0"/>
                      <w:marTop w:val="0"/>
                      <w:marBottom w:val="0"/>
                      <w:divBdr>
                        <w:top w:val="none" w:sz="0" w:space="0" w:color="auto"/>
                        <w:left w:val="none" w:sz="0" w:space="12" w:color="auto"/>
                        <w:bottom w:val="none" w:sz="0" w:space="0" w:color="auto"/>
                        <w:right w:val="single" w:sz="18" w:space="6" w:color="D4D0C8"/>
                      </w:divBdr>
                    </w:div>
                    <w:div w:id="1365594944">
                      <w:marLeft w:val="0"/>
                      <w:marRight w:val="0"/>
                      <w:marTop w:val="0"/>
                      <w:marBottom w:val="0"/>
                      <w:divBdr>
                        <w:top w:val="none" w:sz="0" w:space="0" w:color="auto"/>
                        <w:left w:val="none" w:sz="0" w:space="12" w:color="auto"/>
                        <w:bottom w:val="none" w:sz="0" w:space="0" w:color="auto"/>
                        <w:right w:val="single" w:sz="18" w:space="6" w:color="D4D0C8"/>
                      </w:divBdr>
                    </w:div>
                    <w:div w:id="1351639074">
                      <w:marLeft w:val="0"/>
                      <w:marRight w:val="0"/>
                      <w:marTop w:val="0"/>
                      <w:marBottom w:val="0"/>
                      <w:divBdr>
                        <w:top w:val="none" w:sz="0" w:space="0" w:color="auto"/>
                        <w:left w:val="none" w:sz="0" w:space="12" w:color="auto"/>
                        <w:bottom w:val="none" w:sz="0" w:space="0" w:color="auto"/>
                        <w:right w:val="single" w:sz="18" w:space="6" w:color="D4D0C8"/>
                      </w:divBdr>
                    </w:div>
                    <w:div w:id="689141305">
                      <w:marLeft w:val="0"/>
                      <w:marRight w:val="0"/>
                      <w:marTop w:val="0"/>
                      <w:marBottom w:val="0"/>
                      <w:divBdr>
                        <w:top w:val="none" w:sz="0" w:space="0" w:color="auto"/>
                        <w:left w:val="none" w:sz="0" w:space="12" w:color="auto"/>
                        <w:bottom w:val="none" w:sz="0" w:space="0" w:color="auto"/>
                        <w:right w:val="single" w:sz="18" w:space="6" w:color="D4D0C8"/>
                      </w:divBdr>
                    </w:div>
                    <w:div w:id="448477001">
                      <w:marLeft w:val="0"/>
                      <w:marRight w:val="0"/>
                      <w:marTop w:val="0"/>
                      <w:marBottom w:val="0"/>
                      <w:divBdr>
                        <w:top w:val="none" w:sz="0" w:space="0" w:color="auto"/>
                        <w:left w:val="none" w:sz="0" w:space="12" w:color="auto"/>
                        <w:bottom w:val="none" w:sz="0" w:space="0" w:color="auto"/>
                        <w:right w:val="single" w:sz="18" w:space="6" w:color="D4D0C8"/>
                      </w:divBdr>
                    </w:div>
                    <w:div w:id="28797466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93271481">
              <w:marLeft w:val="0"/>
              <w:marRight w:val="0"/>
              <w:marTop w:val="0"/>
              <w:marBottom w:val="0"/>
              <w:divBdr>
                <w:top w:val="none" w:sz="0" w:space="0" w:color="auto"/>
                <w:left w:val="none" w:sz="0" w:space="0" w:color="auto"/>
                <w:bottom w:val="none" w:sz="0" w:space="0" w:color="auto"/>
                <w:right w:val="none" w:sz="0" w:space="0" w:color="auto"/>
              </w:divBdr>
            </w:div>
          </w:divsChild>
        </w:div>
        <w:div w:id="1368991937">
          <w:marLeft w:val="0"/>
          <w:marRight w:val="0"/>
          <w:marTop w:val="0"/>
          <w:marBottom w:val="0"/>
          <w:divBdr>
            <w:top w:val="none" w:sz="0" w:space="0" w:color="auto"/>
            <w:left w:val="none" w:sz="0" w:space="0" w:color="auto"/>
            <w:bottom w:val="none" w:sz="0" w:space="0" w:color="auto"/>
            <w:right w:val="none" w:sz="0" w:space="0" w:color="auto"/>
          </w:divBdr>
        </w:div>
        <w:div w:id="850147939">
          <w:marLeft w:val="0"/>
          <w:marRight w:val="0"/>
          <w:marTop w:val="0"/>
          <w:marBottom w:val="0"/>
          <w:divBdr>
            <w:top w:val="none" w:sz="0" w:space="0" w:color="auto"/>
            <w:left w:val="none" w:sz="0" w:space="0" w:color="auto"/>
            <w:bottom w:val="none" w:sz="0" w:space="0" w:color="auto"/>
            <w:right w:val="none" w:sz="0" w:space="0" w:color="auto"/>
          </w:divBdr>
          <w:divsChild>
            <w:div w:id="1482893313">
              <w:marLeft w:val="0"/>
              <w:marRight w:val="0"/>
              <w:marTop w:val="0"/>
              <w:marBottom w:val="0"/>
              <w:divBdr>
                <w:top w:val="none" w:sz="0" w:space="0" w:color="auto"/>
                <w:left w:val="none" w:sz="0" w:space="0" w:color="auto"/>
                <w:bottom w:val="none" w:sz="0" w:space="0" w:color="auto"/>
                <w:right w:val="none" w:sz="0" w:space="0" w:color="auto"/>
              </w:divBdr>
              <w:divsChild>
                <w:div w:id="579758146">
                  <w:marLeft w:val="0"/>
                  <w:marRight w:val="0"/>
                  <w:marTop w:val="0"/>
                  <w:marBottom w:val="0"/>
                  <w:divBdr>
                    <w:top w:val="none" w:sz="0" w:space="0" w:color="auto"/>
                    <w:left w:val="none" w:sz="0" w:space="0" w:color="auto"/>
                    <w:bottom w:val="none" w:sz="0" w:space="0" w:color="auto"/>
                    <w:right w:val="none" w:sz="0" w:space="0" w:color="auto"/>
                  </w:divBdr>
                  <w:divsChild>
                    <w:div w:id="1449548143">
                      <w:marLeft w:val="0"/>
                      <w:marRight w:val="0"/>
                      <w:marTop w:val="240"/>
                      <w:marBottom w:val="240"/>
                      <w:divBdr>
                        <w:top w:val="single" w:sz="6" w:space="4" w:color="CCCCCC"/>
                        <w:left w:val="single" w:sz="6" w:space="4" w:color="CCCCCC"/>
                        <w:bottom w:val="single" w:sz="6" w:space="4" w:color="CCCCCC"/>
                        <w:right w:val="single" w:sz="6" w:space="4" w:color="CCCCCC"/>
                      </w:divBdr>
                      <w:divsChild>
                        <w:div w:id="93867479">
                          <w:marLeft w:val="0"/>
                          <w:marRight w:val="0"/>
                          <w:marTop w:val="0"/>
                          <w:marBottom w:val="0"/>
                          <w:divBdr>
                            <w:top w:val="none" w:sz="0" w:space="0" w:color="auto"/>
                            <w:left w:val="none" w:sz="0" w:space="12" w:color="auto"/>
                            <w:bottom w:val="none" w:sz="0" w:space="0" w:color="auto"/>
                            <w:right w:val="single" w:sz="18" w:space="6" w:color="D4D0C8"/>
                          </w:divBdr>
                        </w:div>
                        <w:div w:id="1587183043">
                          <w:marLeft w:val="0"/>
                          <w:marRight w:val="0"/>
                          <w:marTop w:val="0"/>
                          <w:marBottom w:val="0"/>
                          <w:divBdr>
                            <w:top w:val="none" w:sz="0" w:space="0" w:color="auto"/>
                            <w:left w:val="none" w:sz="0" w:space="12" w:color="auto"/>
                            <w:bottom w:val="none" w:sz="0" w:space="0" w:color="auto"/>
                            <w:right w:val="single" w:sz="18" w:space="6" w:color="D4D0C8"/>
                          </w:divBdr>
                        </w:div>
                        <w:div w:id="1506703389">
                          <w:marLeft w:val="0"/>
                          <w:marRight w:val="0"/>
                          <w:marTop w:val="0"/>
                          <w:marBottom w:val="0"/>
                          <w:divBdr>
                            <w:top w:val="none" w:sz="0" w:space="0" w:color="auto"/>
                            <w:left w:val="none" w:sz="0" w:space="12" w:color="auto"/>
                            <w:bottom w:val="none" w:sz="0" w:space="0" w:color="auto"/>
                            <w:right w:val="single" w:sz="18" w:space="6" w:color="D4D0C8"/>
                          </w:divBdr>
                        </w:div>
                        <w:div w:id="719286366">
                          <w:marLeft w:val="0"/>
                          <w:marRight w:val="0"/>
                          <w:marTop w:val="0"/>
                          <w:marBottom w:val="0"/>
                          <w:divBdr>
                            <w:top w:val="none" w:sz="0" w:space="0" w:color="auto"/>
                            <w:left w:val="none" w:sz="0" w:space="12" w:color="auto"/>
                            <w:bottom w:val="none" w:sz="0" w:space="0" w:color="auto"/>
                            <w:right w:val="single" w:sz="18" w:space="6" w:color="D4D0C8"/>
                          </w:divBdr>
                        </w:div>
                        <w:div w:id="1584758755">
                          <w:marLeft w:val="0"/>
                          <w:marRight w:val="0"/>
                          <w:marTop w:val="0"/>
                          <w:marBottom w:val="0"/>
                          <w:divBdr>
                            <w:top w:val="none" w:sz="0" w:space="0" w:color="auto"/>
                            <w:left w:val="none" w:sz="0" w:space="12" w:color="auto"/>
                            <w:bottom w:val="none" w:sz="0" w:space="0" w:color="auto"/>
                            <w:right w:val="single" w:sz="18" w:space="6" w:color="D4D0C8"/>
                          </w:divBdr>
                        </w:div>
                        <w:div w:id="1722554981">
                          <w:marLeft w:val="0"/>
                          <w:marRight w:val="0"/>
                          <w:marTop w:val="0"/>
                          <w:marBottom w:val="0"/>
                          <w:divBdr>
                            <w:top w:val="none" w:sz="0" w:space="0" w:color="auto"/>
                            <w:left w:val="none" w:sz="0" w:space="12" w:color="auto"/>
                            <w:bottom w:val="none" w:sz="0" w:space="0" w:color="auto"/>
                            <w:right w:val="single" w:sz="18" w:space="6" w:color="D4D0C8"/>
                          </w:divBdr>
                        </w:div>
                        <w:div w:id="477646958">
                          <w:marLeft w:val="0"/>
                          <w:marRight w:val="0"/>
                          <w:marTop w:val="0"/>
                          <w:marBottom w:val="0"/>
                          <w:divBdr>
                            <w:top w:val="none" w:sz="0" w:space="0" w:color="auto"/>
                            <w:left w:val="none" w:sz="0" w:space="12" w:color="auto"/>
                            <w:bottom w:val="none" w:sz="0" w:space="0" w:color="auto"/>
                            <w:right w:val="single" w:sz="18" w:space="6" w:color="D4D0C8"/>
                          </w:divBdr>
                        </w:div>
                        <w:div w:id="769425360">
                          <w:marLeft w:val="0"/>
                          <w:marRight w:val="0"/>
                          <w:marTop w:val="0"/>
                          <w:marBottom w:val="0"/>
                          <w:divBdr>
                            <w:top w:val="none" w:sz="0" w:space="0" w:color="auto"/>
                            <w:left w:val="none" w:sz="0" w:space="12" w:color="auto"/>
                            <w:bottom w:val="none" w:sz="0" w:space="0" w:color="auto"/>
                            <w:right w:val="single" w:sz="18" w:space="6" w:color="D4D0C8"/>
                          </w:divBdr>
                        </w:div>
                        <w:div w:id="219947142">
                          <w:marLeft w:val="0"/>
                          <w:marRight w:val="0"/>
                          <w:marTop w:val="0"/>
                          <w:marBottom w:val="0"/>
                          <w:divBdr>
                            <w:top w:val="none" w:sz="0" w:space="0" w:color="auto"/>
                            <w:left w:val="none" w:sz="0" w:space="12" w:color="auto"/>
                            <w:bottom w:val="none" w:sz="0" w:space="0" w:color="auto"/>
                            <w:right w:val="single" w:sz="18" w:space="6" w:color="D4D0C8"/>
                          </w:divBdr>
                        </w:div>
                        <w:div w:id="1296255101">
                          <w:marLeft w:val="0"/>
                          <w:marRight w:val="0"/>
                          <w:marTop w:val="0"/>
                          <w:marBottom w:val="0"/>
                          <w:divBdr>
                            <w:top w:val="none" w:sz="0" w:space="0" w:color="auto"/>
                            <w:left w:val="none" w:sz="0" w:space="12" w:color="auto"/>
                            <w:bottom w:val="none" w:sz="0" w:space="0" w:color="auto"/>
                            <w:right w:val="single" w:sz="18" w:space="6" w:color="D4D0C8"/>
                          </w:divBdr>
                        </w:div>
                        <w:div w:id="191111359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283616179">
              <w:marLeft w:val="0"/>
              <w:marRight w:val="0"/>
              <w:marTop w:val="0"/>
              <w:marBottom w:val="0"/>
              <w:divBdr>
                <w:top w:val="none" w:sz="0" w:space="0" w:color="auto"/>
                <w:left w:val="none" w:sz="0" w:space="0" w:color="auto"/>
                <w:bottom w:val="none" w:sz="0" w:space="0" w:color="auto"/>
                <w:right w:val="none" w:sz="0" w:space="0" w:color="auto"/>
              </w:divBdr>
            </w:div>
            <w:div w:id="328603585">
              <w:marLeft w:val="0"/>
              <w:marRight w:val="0"/>
              <w:marTop w:val="0"/>
              <w:marBottom w:val="0"/>
              <w:divBdr>
                <w:top w:val="none" w:sz="0" w:space="0" w:color="auto"/>
                <w:left w:val="none" w:sz="0" w:space="0" w:color="auto"/>
                <w:bottom w:val="none" w:sz="0" w:space="0" w:color="auto"/>
                <w:right w:val="none" w:sz="0" w:space="0" w:color="auto"/>
              </w:divBdr>
            </w:div>
            <w:div w:id="1567841014">
              <w:marLeft w:val="0"/>
              <w:marRight w:val="0"/>
              <w:marTop w:val="0"/>
              <w:marBottom w:val="0"/>
              <w:divBdr>
                <w:top w:val="none" w:sz="0" w:space="0" w:color="auto"/>
                <w:left w:val="none" w:sz="0" w:space="0" w:color="auto"/>
                <w:bottom w:val="none" w:sz="0" w:space="0" w:color="auto"/>
                <w:right w:val="none" w:sz="0" w:space="0" w:color="auto"/>
              </w:divBdr>
            </w:div>
            <w:div w:id="1946645977">
              <w:marLeft w:val="0"/>
              <w:marRight w:val="0"/>
              <w:marTop w:val="0"/>
              <w:marBottom w:val="0"/>
              <w:divBdr>
                <w:top w:val="none" w:sz="0" w:space="0" w:color="auto"/>
                <w:left w:val="none" w:sz="0" w:space="0" w:color="auto"/>
                <w:bottom w:val="none" w:sz="0" w:space="0" w:color="auto"/>
                <w:right w:val="none" w:sz="0" w:space="0" w:color="auto"/>
              </w:divBdr>
              <w:divsChild>
                <w:div w:id="617563996">
                  <w:marLeft w:val="0"/>
                  <w:marRight w:val="0"/>
                  <w:marTop w:val="0"/>
                  <w:marBottom w:val="0"/>
                  <w:divBdr>
                    <w:top w:val="none" w:sz="0" w:space="0" w:color="auto"/>
                    <w:left w:val="none" w:sz="0" w:space="0" w:color="auto"/>
                    <w:bottom w:val="none" w:sz="0" w:space="0" w:color="auto"/>
                    <w:right w:val="none" w:sz="0" w:space="0" w:color="auto"/>
                  </w:divBdr>
                </w:div>
                <w:div w:id="575944476">
                  <w:marLeft w:val="0"/>
                  <w:marRight w:val="0"/>
                  <w:marTop w:val="0"/>
                  <w:marBottom w:val="0"/>
                  <w:divBdr>
                    <w:top w:val="none" w:sz="0" w:space="0" w:color="auto"/>
                    <w:left w:val="none" w:sz="0" w:space="0" w:color="auto"/>
                    <w:bottom w:val="none" w:sz="0" w:space="0" w:color="auto"/>
                    <w:right w:val="none" w:sz="0" w:space="0" w:color="auto"/>
                  </w:divBdr>
                </w:div>
                <w:div w:id="1968008609">
                  <w:marLeft w:val="0"/>
                  <w:marRight w:val="0"/>
                  <w:marTop w:val="0"/>
                  <w:marBottom w:val="0"/>
                  <w:divBdr>
                    <w:top w:val="none" w:sz="0" w:space="0" w:color="auto"/>
                    <w:left w:val="none" w:sz="0" w:space="0" w:color="auto"/>
                    <w:bottom w:val="none" w:sz="0" w:space="0" w:color="auto"/>
                    <w:right w:val="none" w:sz="0" w:space="0" w:color="auto"/>
                  </w:divBdr>
                  <w:divsChild>
                    <w:div w:id="1052802701">
                      <w:marLeft w:val="0"/>
                      <w:marRight w:val="0"/>
                      <w:marTop w:val="0"/>
                      <w:marBottom w:val="0"/>
                      <w:divBdr>
                        <w:top w:val="none" w:sz="0" w:space="0" w:color="auto"/>
                        <w:left w:val="none" w:sz="0" w:space="0" w:color="auto"/>
                        <w:bottom w:val="none" w:sz="0" w:space="0" w:color="auto"/>
                        <w:right w:val="none" w:sz="0" w:space="0" w:color="auto"/>
                      </w:divBdr>
                    </w:div>
                    <w:div w:id="654574168">
                      <w:marLeft w:val="0"/>
                      <w:marRight w:val="0"/>
                      <w:marTop w:val="0"/>
                      <w:marBottom w:val="0"/>
                      <w:divBdr>
                        <w:top w:val="none" w:sz="0" w:space="0" w:color="auto"/>
                        <w:left w:val="none" w:sz="0" w:space="0" w:color="auto"/>
                        <w:bottom w:val="none" w:sz="0" w:space="0" w:color="auto"/>
                        <w:right w:val="none" w:sz="0" w:space="0" w:color="auto"/>
                      </w:divBdr>
                    </w:div>
                    <w:div w:id="1848665381">
                      <w:marLeft w:val="0"/>
                      <w:marRight w:val="0"/>
                      <w:marTop w:val="0"/>
                      <w:marBottom w:val="0"/>
                      <w:divBdr>
                        <w:top w:val="none" w:sz="0" w:space="0" w:color="auto"/>
                        <w:left w:val="none" w:sz="0" w:space="0" w:color="auto"/>
                        <w:bottom w:val="none" w:sz="0" w:space="0" w:color="auto"/>
                        <w:right w:val="none" w:sz="0" w:space="0" w:color="auto"/>
                      </w:divBdr>
                      <w:divsChild>
                        <w:div w:id="57896711">
                          <w:marLeft w:val="0"/>
                          <w:marRight w:val="0"/>
                          <w:marTop w:val="0"/>
                          <w:marBottom w:val="0"/>
                          <w:divBdr>
                            <w:top w:val="none" w:sz="0" w:space="0" w:color="auto"/>
                            <w:left w:val="none" w:sz="0" w:space="0" w:color="auto"/>
                            <w:bottom w:val="none" w:sz="0" w:space="0" w:color="auto"/>
                            <w:right w:val="none" w:sz="0" w:space="0" w:color="auto"/>
                          </w:divBdr>
                        </w:div>
                        <w:div w:id="252973848">
                          <w:marLeft w:val="0"/>
                          <w:marRight w:val="0"/>
                          <w:marTop w:val="0"/>
                          <w:marBottom w:val="0"/>
                          <w:divBdr>
                            <w:top w:val="none" w:sz="0" w:space="0" w:color="auto"/>
                            <w:left w:val="none" w:sz="0" w:space="0" w:color="auto"/>
                            <w:bottom w:val="none" w:sz="0" w:space="0" w:color="auto"/>
                            <w:right w:val="none" w:sz="0" w:space="0" w:color="auto"/>
                          </w:divBdr>
                        </w:div>
                        <w:div w:id="46492597">
                          <w:marLeft w:val="0"/>
                          <w:marRight w:val="0"/>
                          <w:marTop w:val="0"/>
                          <w:marBottom w:val="0"/>
                          <w:divBdr>
                            <w:top w:val="none" w:sz="0" w:space="0" w:color="auto"/>
                            <w:left w:val="none" w:sz="0" w:space="0" w:color="auto"/>
                            <w:bottom w:val="none" w:sz="0" w:space="0" w:color="auto"/>
                            <w:right w:val="none" w:sz="0" w:space="0" w:color="auto"/>
                          </w:divBdr>
                        </w:div>
                        <w:div w:id="744495240">
                          <w:marLeft w:val="0"/>
                          <w:marRight w:val="0"/>
                          <w:marTop w:val="0"/>
                          <w:marBottom w:val="0"/>
                          <w:divBdr>
                            <w:top w:val="none" w:sz="0" w:space="0" w:color="auto"/>
                            <w:left w:val="none" w:sz="0" w:space="0" w:color="auto"/>
                            <w:bottom w:val="none" w:sz="0" w:space="0" w:color="auto"/>
                            <w:right w:val="none" w:sz="0" w:space="0" w:color="auto"/>
                          </w:divBdr>
                        </w:div>
                        <w:div w:id="475150506">
                          <w:marLeft w:val="0"/>
                          <w:marRight w:val="0"/>
                          <w:marTop w:val="0"/>
                          <w:marBottom w:val="0"/>
                          <w:divBdr>
                            <w:top w:val="none" w:sz="0" w:space="0" w:color="auto"/>
                            <w:left w:val="none" w:sz="0" w:space="0" w:color="auto"/>
                            <w:bottom w:val="none" w:sz="0" w:space="0" w:color="auto"/>
                            <w:right w:val="none" w:sz="0" w:space="0" w:color="auto"/>
                          </w:divBdr>
                          <w:divsChild>
                            <w:div w:id="1928075850">
                              <w:marLeft w:val="0"/>
                              <w:marRight w:val="0"/>
                              <w:marTop w:val="0"/>
                              <w:marBottom w:val="0"/>
                              <w:divBdr>
                                <w:top w:val="none" w:sz="0" w:space="0" w:color="auto"/>
                                <w:left w:val="none" w:sz="0" w:space="0" w:color="auto"/>
                                <w:bottom w:val="none" w:sz="0" w:space="0" w:color="auto"/>
                                <w:right w:val="none" w:sz="0" w:space="0" w:color="auto"/>
                              </w:divBdr>
                              <w:divsChild>
                                <w:div w:id="1875313956">
                                  <w:marLeft w:val="0"/>
                                  <w:marRight w:val="0"/>
                                  <w:marTop w:val="0"/>
                                  <w:marBottom w:val="0"/>
                                  <w:divBdr>
                                    <w:top w:val="none" w:sz="0" w:space="0" w:color="auto"/>
                                    <w:left w:val="none" w:sz="0" w:space="0" w:color="auto"/>
                                    <w:bottom w:val="none" w:sz="0" w:space="0" w:color="auto"/>
                                    <w:right w:val="none" w:sz="0" w:space="0" w:color="auto"/>
                                  </w:divBdr>
                                  <w:divsChild>
                                    <w:div w:id="2109738581">
                                      <w:marLeft w:val="0"/>
                                      <w:marRight w:val="0"/>
                                      <w:marTop w:val="240"/>
                                      <w:marBottom w:val="240"/>
                                      <w:divBdr>
                                        <w:top w:val="single" w:sz="6" w:space="4" w:color="CCCCCC"/>
                                        <w:left w:val="single" w:sz="6" w:space="4" w:color="CCCCCC"/>
                                        <w:bottom w:val="single" w:sz="6" w:space="4" w:color="CCCCCC"/>
                                        <w:right w:val="single" w:sz="6" w:space="4" w:color="CCCCCC"/>
                                      </w:divBdr>
                                      <w:divsChild>
                                        <w:div w:id="763771068">
                                          <w:marLeft w:val="0"/>
                                          <w:marRight w:val="0"/>
                                          <w:marTop w:val="0"/>
                                          <w:marBottom w:val="0"/>
                                          <w:divBdr>
                                            <w:top w:val="none" w:sz="0" w:space="0" w:color="auto"/>
                                            <w:left w:val="none" w:sz="0" w:space="12" w:color="auto"/>
                                            <w:bottom w:val="none" w:sz="0" w:space="0" w:color="auto"/>
                                            <w:right w:val="single" w:sz="18" w:space="6" w:color="D4D0C8"/>
                                          </w:divBdr>
                                        </w:div>
                                        <w:div w:id="667366461">
                                          <w:marLeft w:val="0"/>
                                          <w:marRight w:val="0"/>
                                          <w:marTop w:val="0"/>
                                          <w:marBottom w:val="0"/>
                                          <w:divBdr>
                                            <w:top w:val="none" w:sz="0" w:space="0" w:color="auto"/>
                                            <w:left w:val="none" w:sz="0" w:space="12" w:color="auto"/>
                                            <w:bottom w:val="none" w:sz="0" w:space="0" w:color="auto"/>
                                            <w:right w:val="single" w:sz="18" w:space="6" w:color="D4D0C8"/>
                                          </w:divBdr>
                                        </w:div>
                                        <w:div w:id="29145039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796022676">
                                  <w:marLeft w:val="0"/>
                                  <w:marRight w:val="0"/>
                                  <w:marTop w:val="0"/>
                                  <w:marBottom w:val="0"/>
                                  <w:divBdr>
                                    <w:top w:val="none" w:sz="0" w:space="0" w:color="auto"/>
                                    <w:left w:val="none" w:sz="0" w:space="0" w:color="auto"/>
                                    <w:bottom w:val="none" w:sz="0" w:space="0" w:color="auto"/>
                                    <w:right w:val="none" w:sz="0" w:space="0" w:color="auto"/>
                                  </w:divBdr>
                                </w:div>
                                <w:div w:id="1065225243">
                                  <w:marLeft w:val="0"/>
                                  <w:marRight w:val="0"/>
                                  <w:marTop w:val="0"/>
                                  <w:marBottom w:val="0"/>
                                  <w:divBdr>
                                    <w:top w:val="none" w:sz="0" w:space="0" w:color="auto"/>
                                    <w:left w:val="none" w:sz="0" w:space="0" w:color="auto"/>
                                    <w:bottom w:val="none" w:sz="0" w:space="0" w:color="auto"/>
                                    <w:right w:val="none" w:sz="0" w:space="0" w:color="auto"/>
                                  </w:divBdr>
                                  <w:divsChild>
                                    <w:div w:id="2127002757">
                                      <w:marLeft w:val="0"/>
                                      <w:marRight w:val="0"/>
                                      <w:marTop w:val="0"/>
                                      <w:marBottom w:val="0"/>
                                      <w:divBdr>
                                        <w:top w:val="none" w:sz="0" w:space="0" w:color="auto"/>
                                        <w:left w:val="none" w:sz="0" w:space="0" w:color="auto"/>
                                        <w:bottom w:val="none" w:sz="0" w:space="0" w:color="auto"/>
                                        <w:right w:val="none" w:sz="0" w:space="0" w:color="auto"/>
                                      </w:divBdr>
                                      <w:divsChild>
                                        <w:div w:id="1228346152">
                                          <w:marLeft w:val="0"/>
                                          <w:marRight w:val="0"/>
                                          <w:marTop w:val="0"/>
                                          <w:marBottom w:val="0"/>
                                          <w:divBdr>
                                            <w:top w:val="none" w:sz="0" w:space="0" w:color="auto"/>
                                            <w:left w:val="none" w:sz="0" w:space="0" w:color="auto"/>
                                            <w:bottom w:val="none" w:sz="0" w:space="0" w:color="auto"/>
                                            <w:right w:val="none" w:sz="0" w:space="0" w:color="auto"/>
                                          </w:divBdr>
                                          <w:divsChild>
                                            <w:div w:id="35861072">
                                              <w:marLeft w:val="0"/>
                                              <w:marRight w:val="0"/>
                                              <w:marTop w:val="240"/>
                                              <w:marBottom w:val="240"/>
                                              <w:divBdr>
                                                <w:top w:val="single" w:sz="6" w:space="4" w:color="CCCCCC"/>
                                                <w:left w:val="single" w:sz="6" w:space="4" w:color="CCCCCC"/>
                                                <w:bottom w:val="single" w:sz="6" w:space="4" w:color="CCCCCC"/>
                                                <w:right w:val="single" w:sz="6" w:space="4" w:color="CCCCCC"/>
                                              </w:divBdr>
                                              <w:divsChild>
                                                <w:div w:id="1974141090">
                                                  <w:marLeft w:val="0"/>
                                                  <w:marRight w:val="0"/>
                                                  <w:marTop w:val="0"/>
                                                  <w:marBottom w:val="0"/>
                                                  <w:divBdr>
                                                    <w:top w:val="none" w:sz="0" w:space="0" w:color="auto"/>
                                                    <w:left w:val="none" w:sz="0" w:space="12" w:color="auto"/>
                                                    <w:bottom w:val="none" w:sz="0" w:space="0" w:color="auto"/>
                                                    <w:right w:val="single" w:sz="18" w:space="6" w:color="D4D0C8"/>
                                                  </w:divBdr>
                                                </w:div>
                                                <w:div w:id="1632252152">
                                                  <w:marLeft w:val="0"/>
                                                  <w:marRight w:val="0"/>
                                                  <w:marTop w:val="0"/>
                                                  <w:marBottom w:val="0"/>
                                                  <w:divBdr>
                                                    <w:top w:val="none" w:sz="0" w:space="0" w:color="auto"/>
                                                    <w:left w:val="none" w:sz="0" w:space="12" w:color="auto"/>
                                                    <w:bottom w:val="none" w:sz="0" w:space="0" w:color="auto"/>
                                                    <w:right w:val="single" w:sz="18" w:space="6" w:color="D4D0C8"/>
                                                  </w:divBdr>
                                                </w:div>
                                                <w:div w:id="649096874">
                                                  <w:marLeft w:val="0"/>
                                                  <w:marRight w:val="0"/>
                                                  <w:marTop w:val="0"/>
                                                  <w:marBottom w:val="0"/>
                                                  <w:divBdr>
                                                    <w:top w:val="none" w:sz="0" w:space="0" w:color="auto"/>
                                                    <w:left w:val="none" w:sz="0" w:space="12" w:color="auto"/>
                                                    <w:bottom w:val="none" w:sz="0" w:space="0" w:color="auto"/>
                                                    <w:right w:val="single" w:sz="18" w:space="6" w:color="D4D0C8"/>
                                                  </w:divBdr>
                                                </w:div>
                                                <w:div w:id="471867506">
                                                  <w:marLeft w:val="0"/>
                                                  <w:marRight w:val="0"/>
                                                  <w:marTop w:val="0"/>
                                                  <w:marBottom w:val="0"/>
                                                  <w:divBdr>
                                                    <w:top w:val="none" w:sz="0" w:space="0" w:color="auto"/>
                                                    <w:left w:val="none" w:sz="0" w:space="12" w:color="auto"/>
                                                    <w:bottom w:val="none" w:sz="0" w:space="0" w:color="auto"/>
                                                    <w:right w:val="single" w:sz="18" w:space="6" w:color="D4D0C8"/>
                                                  </w:divBdr>
                                                </w:div>
                                                <w:div w:id="1369987224">
                                                  <w:marLeft w:val="0"/>
                                                  <w:marRight w:val="0"/>
                                                  <w:marTop w:val="0"/>
                                                  <w:marBottom w:val="0"/>
                                                  <w:divBdr>
                                                    <w:top w:val="none" w:sz="0" w:space="0" w:color="auto"/>
                                                    <w:left w:val="none" w:sz="0" w:space="12" w:color="auto"/>
                                                    <w:bottom w:val="none" w:sz="0" w:space="0" w:color="auto"/>
                                                    <w:right w:val="single" w:sz="18" w:space="6" w:color="D4D0C8"/>
                                                  </w:divBdr>
                                                </w:div>
                                                <w:div w:id="132882745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26315065">
                                      <w:marLeft w:val="0"/>
                                      <w:marRight w:val="0"/>
                                      <w:marTop w:val="0"/>
                                      <w:marBottom w:val="0"/>
                                      <w:divBdr>
                                        <w:top w:val="none" w:sz="0" w:space="0" w:color="auto"/>
                                        <w:left w:val="none" w:sz="0" w:space="0" w:color="auto"/>
                                        <w:bottom w:val="none" w:sz="0" w:space="0" w:color="auto"/>
                                        <w:right w:val="none" w:sz="0" w:space="0" w:color="auto"/>
                                      </w:divBdr>
                                    </w:div>
                                    <w:div w:id="511841056">
                                      <w:marLeft w:val="0"/>
                                      <w:marRight w:val="0"/>
                                      <w:marTop w:val="0"/>
                                      <w:marBottom w:val="0"/>
                                      <w:divBdr>
                                        <w:top w:val="none" w:sz="0" w:space="0" w:color="auto"/>
                                        <w:left w:val="none" w:sz="0" w:space="0" w:color="auto"/>
                                        <w:bottom w:val="none" w:sz="0" w:space="0" w:color="auto"/>
                                        <w:right w:val="none" w:sz="0" w:space="0" w:color="auto"/>
                                      </w:divBdr>
                                      <w:divsChild>
                                        <w:div w:id="1181435127">
                                          <w:marLeft w:val="0"/>
                                          <w:marRight w:val="0"/>
                                          <w:marTop w:val="0"/>
                                          <w:marBottom w:val="0"/>
                                          <w:divBdr>
                                            <w:top w:val="none" w:sz="0" w:space="0" w:color="auto"/>
                                            <w:left w:val="none" w:sz="0" w:space="0" w:color="auto"/>
                                            <w:bottom w:val="none" w:sz="0" w:space="0" w:color="auto"/>
                                            <w:right w:val="none" w:sz="0" w:space="0" w:color="auto"/>
                                          </w:divBdr>
                                          <w:divsChild>
                                            <w:div w:id="1768307761">
                                              <w:marLeft w:val="0"/>
                                              <w:marRight w:val="0"/>
                                              <w:marTop w:val="240"/>
                                              <w:marBottom w:val="240"/>
                                              <w:divBdr>
                                                <w:top w:val="single" w:sz="6" w:space="4" w:color="CCCCCC"/>
                                                <w:left w:val="single" w:sz="6" w:space="4" w:color="CCCCCC"/>
                                                <w:bottom w:val="single" w:sz="6" w:space="4" w:color="CCCCCC"/>
                                                <w:right w:val="single" w:sz="6" w:space="4" w:color="CCCCCC"/>
                                              </w:divBdr>
                                              <w:divsChild>
                                                <w:div w:id="1410886072">
                                                  <w:marLeft w:val="0"/>
                                                  <w:marRight w:val="0"/>
                                                  <w:marTop w:val="0"/>
                                                  <w:marBottom w:val="0"/>
                                                  <w:divBdr>
                                                    <w:top w:val="none" w:sz="0" w:space="0" w:color="auto"/>
                                                    <w:left w:val="none" w:sz="0" w:space="12" w:color="auto"/>
                                                    <w:bottom w:val="none" w:sz="0" w:space="0" w:color="auto"/>
                                                    <w:right w:val="single" w:sz="18" w:space="6" w:color="D4D0C8"/>
                                                  </w:divBdr>
                                                </w:div>
                                                <w:div w:id="1685286593">
                                                  <w:marLeft w:val="0"/>
                                                  <w:marRight w:val="0"/>
                                                  <w:marTop w:val="0"/>
                                                  <w:marBottom w:val="0"/>
                                                  <w:divBdr>
                                                    <w:top w:val="none" w:sz="0" w:space="0" w:color="auto"/>
                                                    <w:left w:val="none" w:sz="0" w:space="12" w:color="auto"/>
                                                    <w:bottom w:val="none" w:sz="0" w:space="0" w:color="auto"/>
                                                    <w:right w:val="single" w:sz="18" w:space="6" w:color="D4D0C8"/>
                                                  </w:divBdr>
                                                </w:div>
                                                <w:div w:id="472914539">
                                                  <w:marLeft w:val="0"/>
                                                  <w:marRight w:val="0"/>
                                                  <w:marTop w:val="0"/>
                                                  <w:marBottom w:val="0"/>
                                                  <w:divBdr>
                                                    <w:top w:val="none" w:sz="0" w:space="0" w:color="auto"/>
                                                    <w:left w:val="none" w:sz="0" w:space="12" w:color="auto"/>
                                                    <w:bottom w:val="none" w:sz="0" w:space="0" w:color="auto"/>
                                                    <w:right w:val="single" w:sz="18" w:space="6" w:color="D4D0C8"/>
                                                  </w:divBdr>
                                                </w:div>
                                                <w:div w:id="275867665">
                                                  <w:marLeft w:val="0"/>
                                                  <w:marRight w:val="0"/>
                                                  <w:marTop w:val="0"/>
                                                  <w:marBottom w:val="0"/>
                                                  <w:divBdr>
                                                    <w:top w:val="none" w:sz="0" w:space="0" w:color="auto"/>
                                                    <w:left w:val="none" w:sz="0" w:space="12" w:color="auto"/>
                                                    <w:bottom w:val="none" w:sz="0" w:space="0" w:color="auto"/>
                                                    <w:right w:val="single" w:sz="18" w:space="6" w:color="D4D0C8"/>
                                                  </w:divBdr>
                                                </w:div>
                                                <w:div w:id="156844068">
                                                  <w:marLeft w:val="0"/>
                                                  <w:marRight w:val="0"/>
                                                  <w:marTop w:val="0"/>
                                                  <w:marBottom w:val="0"/>
                                                  <w:divBdr>
                                                    <w:top w:val="none" w:sz="0" w:space="0" w:color="auto"/>
                                                    <w:left w:val="none" w:sz="0" w:space="12" w:color="auto"/>
                                                    <w:bottom w:val="none" w:sz="0" w:space="0" w:color="auto"/>
                                                    <w:right w:val="single" w:sz="18" w:space="6" w:color="D4D0C8"/>
                                                  </w:divBdr>
                                                </w:div>
                                                <w:div w:id="1280575531">
                                                  <w:marLeft w:val="0"/>
                                                  <w:marRight w:val="0"/>
                                                  <w:marTop w:val="0"/>
                                                  <w:marBottom w:val="0"/>
                                                  <w:divBdr>
                                                    <w:top w:val="none" w:sz="0" w:space="0" w:color="auto"/>
                                                    <w:left w:val="none" w:sz="0" w:space="12" w:color="auto"/>
                                                    <w:bottom w:val="none" w:sz="0" w:space="0" w:color="auto"/>
                                                    <w:right w:val="single" w:sz="18" w:space="6" w:color="D4D0C8"/>
                                                  </w:divBdr>
                                                </w:div>
                                                <w:div w:id="151849899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99031646">
                                          <w:marLeft w:val="0"/>
                                          <w:marRight w:val="0"/>
                                          <w:marTop w:val="0"/>
                                          <w:marBottom w:val="0"/>
                                          <w:divBdr>
                                            <w:top w:val="none" w:sz="0" w:space="0" w:color="auto"/>
                                            <w:left w:val="none" w:sz="0" w:space="0" w:color="auto"/>
                                            <w:bottom w:val="none" w:sz="0" w:space="0" w:color="auto"/>
                                            <w:right w:val="none" w:sz="0" w:space="0" w:color="auto"/>
                                          </w:divBdr>
                                          <w:divsChild>
                                            <w:div w:id="1268805668">
                                              <w:marLeft w:val="0"/>
                                              <w:marRight w:val="0"/>
                                              <w:marTop w:val="0"/>
                                              <w:marBottom w:val="0"/>
                                              <w:divBdr>
                                                <w:top w:val="none" w:sz="0" w:space="0" w:color="auto"/>
                                                <w:left w:val="none" w:sz="0" w:space="0" w:color="auto"/>
                                                <w:bottom w:val="none" w:sz="0" w:space="0" w:color="auto"/>
                                                <w:right w:val="none" w:sz="0" w:space="0" w:color="auto"/>
                                              </w:divBdr>
                                            </w:div>
                                            <w:div w:id="729035060">
                                              <w:marLeft w:val="0"/>
                                              <w:marRight w:val="0"/>
                                              <w:marTop w:val="0"/>
                                              <w:marBottom w:val="0"/>
                                              <w:divBdr>
                                                <w:top w:val="none" w:sz="0" w:space="0" w:color="auto"/>
                                                <w:left w:val="none" w:sz="0" w:space="0" w:color="auto"/>
                                                <w:bottom w:val="none" w:sz="0" w:space="0" w:color="auto"/>
                                                <w:right w:val="none" w:sz="0" w:space="0" w:color="auto"/>
                                              </w:divBdr>
                                            </w:div>
                                            <w:div w:id="812261698">
                                              <w:marLeft w:val="0"/>
                                              <w:marRight w:val="0"/>
                                              <w:marTop w:val="0"/>
                                              <w:marBottom w:val="0"/>
                                              <w:divBdr>
                                                <w:top w:val="none" w:sz="0" w:space="0" w:color="auto"/>
                                                <w:left w:val="none" w:sz="0" w:space="0" w:color="auto"/>
                                                <w:bottom w:val="none" w:sz="0" w:space="0" w:color="auto"/>
                                                <w:right w:val="none" w:sz="0" w:space="0" w:color="auto"/>
                                              </w:divBdr>
                                            </w:div>
                                            <w:div w:id="730154846">
                                              <w:marLeft w:val="0"/>
                                              <w:marRight w:val="0"/>
                                              <w:marTop w:val="0"/>
                                              <w:marBottom w:val="0"/>
                                              <w:divBdr>
                                                <w:top w:val="none" w:sz="0" w:space="0" w:color="auto"/>
                                                <w:left w:val="none" w:sz="0" w:space="0" w:color="auto"/>
                                                <w:bottom w:val="none" w:sz="0" w:space="0" w:color="auto"/>
                                                <w:right w:val="none" w:sz="0" w:space="0" w:color="auto"/>
                                              </w:divBdr>
                                              <w:divsChild>
                                                <w:div w:id="1334844692">
                                                  <w:marLeft w:val="0"/>
                                                  <w:marRight w:val="0"/>
                                                  <w:marTop w:val="0"/>
                                                  <w:marBottom w:val="0"/>
                                                  <w:divBdr>
                                                    <w:top w:val="none" w:sz="0" w:space="0" w:color="auto"/>
                                                    <w:left w:val="none" w:sz="0" w:space="0" w:color="auto"/>
                                                    <w:bottom w:val="none" w:sz="0" w:space="0" w:color="auto"/>
                                                    <w:right w:val="none" w:sz="0" w:space="0" w:color="auto"/>
                                                  </w:divBdr>
                                                  <w:divsChild>
                                                    <w:div w:id="1500003521">
                                                      <w:marLeft w:val="0"/>
                                                      <w:marRight w:val="0"/>
                                                      <w:marTop w:val="240"/>
                                                      <w:marBottom w:val="240"/>
                                                      <w:divBdr>
                                                        <w:top w:val="single" w:sz="6" w:space="4" w:color="CCCCCC"/>
                                                        <w:left w:val="single" w:sz="6" w:space="4" w:color="CCCCCC"/>
                                                        <w:bottom w:val="single" w:sz="6" w:space="4" w:color="CCCCCC"/>
                                                        <w:right w:val="single" w:sz="6" w:space="4" w:color="CCCCCC"/>
                                                      </w:divBdr>
                                                      <w:divsChild>
                                                        <w:div w:id="1682320164">
                                                          <w:marLeft w:val="0"/>
                                                          <w:marRight w:val="0"/>
                                                          <w:marTop w:val="0"/>
                                                          <w:marBottom w:val="0"/>
                                                          <w:divBdr>
                                                            <w:top w:val="none" w:sz="0" w:space="0" w:color="auto"/>
                                                            <w:left w:val="none" w:sz="0" w:space="12" w:color="auto"/>
                                                            <w:bottom w:val="none" w:sz="0" w:space="0" w:color="auto"/>
                                                            <w:right w:val="single" w:sz="18" w:space="6" w:color="D4D0C8"/>
                                                          </w:divBdr>
                                                        </w:div>
                                                        <w:div w:id="326788372">
                                                          <w:marLeft w:val="0"/>
                                                          <w:marRight w:val="0"/>
                                                          <w:marTop w:val="0"/>
                                                          <w:marBottom w:val="0"/>
                                                          <w:divBdr>
                                                            <w:top w:val="none" w:sz="0" w:space="0" w:color="auto"/>
                                                            <w:left w:val="none" w:sz="0" w:space="12" w:color="auto"/>
                                                            <w:bottom w:val="none" w:sz="0" w:space="0" w:color="auto"/>
                                                            <w:right w:val="single" w:sz="18" w:space="6" w:color="D4D0C8"/>
                                                          </w:divBdr>
                                                        </w:div>
                                                        <w:div w:id="1218707699">
                                                          <w:marLeft w:val="0"/>
                                                          <w:marRight w:val="0"/>
                                                          <w:marTop w:val="0"/>
                                                          <w:marBottom w:val="0"/>
                                                          <w:divBdr>
                                                            <w:top w:val="none" w:sz="0" w:space="0" w:color="auto"/>
                                                            <w:left w:val="none" w:sz="0" w:space="12" w:color="auto"/>
                                                            <w:bottom w:val="none" w:sz="0" w:space="0" w:color="auto"/>
                                                            <w:right w:val="single" w:sz="18" w:space="6" w:color="D4D0C8"/>
                                                          </w:divBdr>
                                                        </w:div>
                                                        <w:div w:id="2005548963">
                                                          <w:marLeft w:val="0"/>
                                                          <w:marRight w:val="0"/>
                                                          <w:marTop w:val="0"/>
                                                          <w:marBottom w:val="0"/>
                                                          <w:divBdr>
                                                            <w:top w:val="none" w:sz="0" w:space="0" w:color="auto"/>
                                                            <w:left w:val="none" w:sz="0" w:space="12" w:color="auto"/>
                                                            <w:bottom w:val="none" w:sz="0" w:space="0" w:color="auto"/>
                                                            <w:right w:val="single" w:sz="18" w:space="6" w:color="D4D0C8"/>
                                                          </w:divBdr>
                                                        </w:div>
                                                        <w:div w:id="1848787983">
                                                          <w:marLeft w:val="0"/>
                                                          <w:marRight w:val="0"/>
                                                          <w:marTop w:val="0"/>
                                                          <w:marBottom w:val="0"/>
                                                          <w:divBdr>
                                                            <w:top w:val="none" w:sz="0" w:space="0" w:color="auto"/>
                                                            <w:left w:val="none" w:sz="0" w:space="12" w:color="auto"/>
                                                            <w:bottom w:val="none" w:sz="0" w:space="0" w:color="auto"/>
                                                            <w:right w:val="single" w:sz="18" w:space="6" w:color="D4D0C8"/>
                                                          </w:divBdr>
                                                        </w:div>
                                                        <w:div w:id="557863179">
                                                          <w:marLeft w:val="0"/>
                                                          <w:marRight w:val="0"/>
                                                          <w:marTop w:val="0"/>
                                                          <w:marBottom w:val="0"/>
                                                          <w:divBdr>
                                                            <w:top w:val="none" w:sz="0" w:space="0" w:color="auto"/>
                                                            <w:left w:val="none" w:sz="0" w:space="12" w:color="auto"/>
                                                            <w:bottom w:val="none" w:sz="0" w:space="0" w:color="auto"/>
                                                            <w:right w:val="single" w:sz="18" w:space="6" w:color="D4D0C8"/>
                                                          </w:divBdr>
                                                        </w:div>
                                                        <w:div w:id="654918160">
                                                          <w:marLeft w:val="0"/>
                                                          <w:marRight w:val="0"/>
                                                          <w:marTop w:val="0"/>
                                                          <w:marBottom w:val="0"/>
                                                          <w:divBdr>
                                                            <w:top w:val="none" w:sz="0" w:space="0" w:color="auto"/>
                                                            <w:left w:val="none" w:sz="0" w:space="12" w:color="auto"/>
                                                            <w:bottom w:val="none" w:sz="0" w:space="0" w:color="auto"/>
                                                            <w:right w:val="single" w:sz="18" w:space="6" w:color="D4D0C8"/>
                                                          </w:divBdr>
                                                        </w:div>
                                                        <w:div w:id="210730865">
                                                          <w:marLeft w:val="0"/>
                                                          <w:marRight w:val="0"/>
                                                          <w:marTop w:val="0"/>
                                                          <w:marBottom w:val="0"/>
                                                          <w:divBdr>
                                                            <w:top w:val="none" w:sz="0" w:space="0" w:color="auto"/>
                                                            <w:left w:val="none" w:sz="0" w:space="12" w:color="auto"/>
                                                            <w:bottom w:val="none" w:sz="0" w:space="0" w:color="auto"/>
                                                            <w:right w:val="single" w:sz="18" w:space="6" w:color="D4D0C8"/>
                                                          </w:divBdr>
                                                        </w:div>
                                                        <w:div w:id="1184244568">
                                                          <w:marLeft w:val="0"/>
                                                          <w:marRight w:val="0"/>
                                                          <w:marTop w:val="0"/>
                                                          <w:marBottom w:val="0"/>
                                                          <w:divBdr>
                                                            <w:top w:val="none" w:sz="0" w:space="0" w:color="auto"/>
                                                            <w:left w:val="none" w:sz="0" w:space="12" w:color="auto"/>
                                                            <w:bottom w:val="none" w:sz="0" w:space="0" w:color="auto"/>
                                                            <w:right w:val="single" w:sz="18" w:space="6" w:color="D4D0C8"/>
                                                          </w:divBdr>
                                                        </w:div>
                                                        <w:div w:id="1884633850">
                                                          <w:marLeft w:val="0"/>
                                                          <w:marRight w:val="0"/>
                                                          <w:marTop w:val="0"/>
                                                          <w:marBottom w:val="0"/>
                                                          <w:divBdr>
                                                            <w:top w:val="none" w:sz="0" w:space="0" w:color="auto"/>
                                                            <w:left w:val="none" w:sz="0" w:space="12" w:color="auto"/>
                                                            <w:bottom w:val="none" w:sz="0" w:space="0" w:color="auto"/>
                                                            <w:right w:val="single" w:sz="18" w:space="6" w:color="D4D0C8"/>
                                                          </w:divBdr>
                                                        </w:div>
                                                        <w:div w:id="278798099">
                                                          <w:marLeft w:val="0"/>
                                                          <w:marRight w:val="0"/>
                                                          <w:marTop w:val="0"/>
                                                          <w:marBottom w:val="0"/>
                                                          <w:divBdr>
                                                            <w:top w:val="none" w:sz="0" w:space="0" w:color="auto"/>
                                                            <w:left w:val="none" w:sz="0" w:space="12" w:color="auto"/>
                                                            <w:bottom w:val="none" w:sz="0" w:space="0" w:color="auto"/>
                                                            <w:right w:val="single" w:sz="18" w:space="6" w:color="D4D0C8"/>
                                                          </w:divBdr>
                                                        </w:div>
                                                        <w:div w:id="436562354">
                                                          <w:marLeft w:val="0"/>
                                                          <w:marRight w:val="0"/>
                                                          <w:marTop w:val="0"/>
                                                          <w:marBottom w:val="0"/>
                                                          <w:divBdr>
                                                            <w:top w:val="none" w:sz="0" w:space="0" w:color="auto"/>
                                                            <w:left w:val="none" w:sz="0" w:space="12" w:color="auto"/>
                                                            <w:bottom w:val="none" w:sz="0" w:space="0" w:color="auto"/>
                                                            <w:right w:val="single" w:sz="18" w:space="6" w:color="D4D0C8"/>
                                                          </w:divBdr>
                                                        </w:div>
                                                        <w:div w:id="1832333355">
                                                          <w:marLeft w:val="0"/>
                                                          <w:marRight w:val="0"/>
                                                          <w:marTop w:val="0"/>
                                                          <w:marBottom w:val="0"/>
                                                          <w:divBdr>
                                                            <w:top w:val="none" w:sz="0" w:space="0" w:color="auto"/>
                                                            <w:left w:val="none" w:sz="0" w:space="12" w:color="auto"/>
                                                            <w:bottom w:val="none" w:sz="0" w:space="0" w:color="auto"/>
                                                            <w:right w:val="single" w:sz="18" w:space="6" w:color="D4D0C8"/>
                                                          </w:divBdr>
                                                        </w:div>
                                                        <w:div w:id="2020765602">
                                                          <w:marLeft w:val="0"/>
                                                          <w:marRight w:val="0"/>
                                                          <w:marTop w:val="0"/>
                                                          <w:marBottom w:val="0"/>
                                                          <w:divBdr>
                                                            <w:top w:val="none" w:sz="0" w:space="0" w:color="auto"/>
                                                            <w:left w:val="none" w:sz="0" w:space="12" w:color="auto"/>
                                                            <w:bottom w:val="none" w:sz="0" w:space="0" w:color="auto"/>
                                                            <w:right w:val="single" w:sz="18" w:space="6" w:color="D4D0C8"/>
                                                          </w:divBdr>
                                                        </w:div>
                                                        <w:div w:id="808782706">
                                                          <w:marLeft w:val="0"/>
                                                          <w:marRight w:val="0"/>
                                                          <w:marTop w:val="0"/>
                                                          <w:marBottom w:val="0"/>
                                                          <w:divBdr>
                                                            <w:top w:val="none" w:sz="0" w:space="0" w:color="auto"/>
                                                            <w:left w:val="none" w:sz="0" w:space="12" w:color="auto"/>
                                                            <w:bottom w:val="none" w:sz="0" w:space="0" w:color="auto"/>
                                                            <w:right w:val="single" w:sz="18" w:space="6" w:color="D4D0C8"/>
                                                          </w:divBdr>
                                                        </w:div>
                                                        <w:div w:id="524949196">
                                                          <w:marLeft w:val="0"/>
                                                          <w:marRight w:val="0"/>
                                                          <w:marTop w:val="0"/>
                                                          <w:marBottom w:val="0"/>
                                                          <w:divBdr>
                                                            <w:top w:val="none" w:sz="0" w:space="0" w:color="auto"/>
                                                            <w:left w:val="none" w:sz="0" w:space="12" w:color="auto"/>
                                                            <w:bottom w:val="none" w:sz="0" w:space="0" w:color="auto"/>
                                                            <w:right w:val="single" w:sz="18" w:space="6" w:color="D4D0C8"/>
                                                          </w:divBdr>
                                                        </w:div>
                                                        <w:div w:id="441537940">
                                                          <w:marLeft w:val="0"/>
                                                          <w:marRight w:val="0"/>
                                                          <w:marTop w:val="0"/>
                                                          <w:marBottom w:val="0"/>
                                                          <w:divBdr>
                                                            <w:top w:val="none" w:sz="0" w:space="0" w:color="auto"/>
                                                            <w:left w:val="none" w:sz="0" w:space="12" w:color="auto"/>
                                                            <w:bottom w:val="none" w:sz="0" w:space="0" w:color="auto"/>
                                                            <w:right w:val="single" w:sz="18" w:space="6" w:color="D4D0C8"/>
                                                          </w:divBdr>
                                                        </w:div>
                                                        <w:div w:id="901327684">
                                                          <w:marLeft w:val="0"/>
                                                          <w:marRight w:val="0"/>
                                                          <w:marTop w:val="0"/>
                                                          <w:marBottom w:val="0"/>
                                                          <w:divBdr>
                                                            <w:top w:val="none" w:sz="0" w:space="0" w:color="auto"/>
                                                            <w:left w:val="none" w:sz="0" w:space="12" w:color="auto"/>
                                                            <w:bottom w:val="none" w:sz="0" w:space="0" w:color="auto"/>
                                                            <w:right w:val="single" w:sz="18" w:space="6" w:color="D4D0C8"/>
                                                          </w:divBdr>
                                                        </w:div>
                                                        <w:div w:id="1413891920">
                                                          <w:marLeft w:val="0"/>
                                                          <w:marRight w:val="0"/>
                                                          <w:marTop w:val="0"/>
                                                          <w:marBottom w:val="0"/>
                                                          <w:divBdr>
                                                            <w:top w:val="none" w:sz="0" w:space="0" w:color="auto"/>
                                                            <w:left w:val="none" w:sz="0" w:space="12" w:color="auto"/>
                                                            <w:bottom w:val="none" w:sz="0" w:space="0" w:color="auto"/>
                                                            <w:right w:val="single" w:sz="18" w:space="6" w:color="D4D0C8"/>
                                                          </w:divBdr>
                                                        </w:div>
                                                        <w:div w:id="1768232009">
                                                          <w:marLeft w:val="0"/>
                                                          <w:marRight w:val="0"/>
                                                          <w:marTop w:val="0"/>
                                                          <w:marBottom w:val="0"/>
                                                          <w:divBdr>
                                                            <w:top w:val="none" w:sz="0" w:space="0" w:color="auto"/>
                                                            <w:left w:val="none" w:sz="0" w:space="12" w:color="auto"/>
                                                            <w:bottom w:val="none" w:sz="0" w:space="0" w:color="auto"/>
                                                            <w:right w:val="single" w:sz="18" w:space="6" w:color="D4D0C8"/>
                                                          </w:divBdr>
                                                        </w:div>
                                                        <w:div w:id="1404715845">
                                                          <w:marLeft w:val="0"/>
                                                          <w:marRight w:val="0"/>
                                                          <w:marTop w:val="0"/>
                                                          <w:marBottom w:val="0"/>
                                                          <w:divBdr>
                                                            <w:top w:val="none" w:sz="0" w:space="0" w:color="auto"/>
                                                            <w:left w:val="none" w:sz="0" w:space="12" w:color="auto"/>
                                                            <w:bottom w:val="none" w:sz="0" w:space="0" w:color="auto"/>
                                                            <w:right w:val="single" w:sz="18" w:space="6" w:color="D4D0C8"/>
                                                          </w:divBdr>
                                                        </w:div>
                                                        <w:div w:id="1558082068">
                                                          <w:marLeft w:val="0"/>
                                                          <w:marRight w:val="0"/>
                                                          <w:marTop w:val="0"/>
                                                          <w:marBottom w:val="0"/>
                                                          <w:divBdr>
                                                            <w:top w:val="none" w:sz="0" w:space="0" w:color="auto"/>
                                                            <w:left w:val="none" w:sz="0" w:space="12" w:color="auto"/>
                                                            <w:bottom w:val="none" w:sz="0" w:space="0" w:color="auto"/>
                                                            <w:right w:val="single" w:sz="18" w:space="6" w:color="D4D0C8"/>
                                                          </w:divBdr>
                                                        </w:div>
                                                        <w:div w:id="637956960">
                                                          <w:marLeft w:val="0"/>
                                                          <w:marRight w:val="0"/>
                                                          <w:marTop w:val="0"/>
                                                          <w:marBottom w:val="0"/>
                                                          <w:divBdr>
                                                            <w:top w:val="none" w:sz="0" w:space="0" w:color="auto"/>
                                                            <w:left w:val="none" w:sz="0" w:space="12" w:color="auto"/>
                                                            <w:bottom w:val="none" w:sz="0" w:space="0" w:color="auto"/>
                                                            <w:right w:val="single" w:sz="18" w:space="6" w:color="D4D0C8"/>
                                                          </w:divBdr>
                                                        </w:div>
                                                        <w:div w:id="1637757694">
                                                          <w:marLeft w:val="0"/>
                                                          <w:marRight w:val="0"/>
                                                          <w:marTop w:val="0"/>
                                                          <w:marBottom w:val="0"/>
                                                          <w:divBdr>
                                                            <w:top w:val="none" w:sz="0" w:space="0" w:color="auto"/>
                                                            <w:left w:val="none" w:sz="0" w:space="12" w:color="auto"/>
                                                            <w:bottom w:val="none" w:sz="0" w:space="0" w:color="auto"/>
                                                            <w:right w:val="single" w:sz="18" w:space="6" w:color="D4D0C8"/>
                                                          </w:divBdr>
                                                        </w:div>
                                                        <w:div w:id="1594850307">
                                                          <w:marLeft w:val="0"/>
                                                          <w:marRight w:val="0"/>
                                                          <w:marTop w:val="0"/>
                                                          <w:marBottom w:val="0"/>
                                                          <w:divBdr>
                                                            <w:top w:val="none" w:sz="0" w:space="0" w:color="auto"/>
                                                            <w:left w:val="none" w:sz="0" w:space="12" w:color="auto"/>
                                                            <w:bottom w:val="none" w:sz="0" w:space="0" w:color="auto"/>
                                                            <w:right w:val="single" w:sz="18" w:space="6" w:color="D4D0C8"/>
                                                          </w:divBdr>
                                                        </w:div>
                                                        <w:div w:id="879240549">
                                                          <w:marLeft w:val="0"/>
                                                          <w:marRight w:val="0"/>
                                                          <w:marTop w:val="0"/>
                                                          <w:marBottom w:val="0"/>
                                                          <w:divBdr>
                                                            <w:top w:val="none" w:sz="0" w:space="0" w:color="auto"/>
                                                            <w:left w:val="none" w:sz="0" w:space="12" w:color="auto"/>
                                                            <w:bottom w:val="none" w:sz="0" w:space="0" w:color="auto"/>
                                                            <w:right w:val="single" w:sz="18" w:space="6" w:color="D4D0C8"/>
                                                          </w:divBdr>
                                                        </w:div>
                                                        <w:div w:id="559094591">
                                                          <w:marLeft w:val="0"/>
                                                          <w:marRight w:val="0"/>
                                                          <w:marTop w:val="0"/>
                                                          <w:marBottom w:val="0"/>
                                                          <w:divBdr>
                                                            <w:top w:val="none" w:sz="0" w:space="0" w:color="auto"/>
                                                            <w:left w:val="none" w:sz="0" w:space="12" w:color="auto"/>
                                                            <w:bottom w:val="none" w:sz="0" w:space="0" w:color="auto"/>
                                                            <w:right w:val="single" w:sz="18" w:space="6" w:color="D4D0C8"/>
                                                          </w:divBdr>
                                                        </w:div>
                                                        <w:div w:id="1316493964">
                                                          <w:marLeft w:val="0"/>
                                                          <w:marRight w:val="0"/>
                                                          <w:marTop w:val="0"/>
                                                          <w:marBottom w:val="0"/>
                                                          <w:divBdr>
                                                            <w:top w:val="none" w:sz="0" w:space="0" w:color="auto"/>
                                                            <w:left w:val="none" w:sz="0" w:space="12" w:color="auto"/>
                                                            <w:bottom w:val="none" w:sz="0" w:space="0" w:color="auto"/>
                                                            <w:right w:val="single" w:sz="18" w:space="6" w:color="D4D0C8"/>
                                                          </w:divBdr>
                                                        </w:div>
                                                        <w:div w:id="3828309">
                                                          <w:marLeft w:val="0"/>
                                                          <w:marRight w:val="0"/>
                                                          <w:marTop w:val="0"/>
                                                          <w:marBottom w:val="0"/>
                                                          <w:divBdr>
                                                            <w:top w:val="none" w:sz="0" w:space="0" w:color="auto"/>
                                                            <w:left w:val="none" w:sz="0" w:space="12" w:color="auto"/>
                                                            <w:bottom w:val="none" w:sz="0" w:space="0" w:color="auto"/>
                                                            <w:right w:val="single" w:sz="18" w:space="6" w:color="D4D0C8"/>
                                                          </w:divBdr>
                                                        </w:div>
                                                        <w:div w:id="1451709460">
                                                          <w:marLeft w:val="0"/>
                                                          <w:marRight w:val="0"/>
                                                          <w:marTop w:val="0"/>
                                                          <w:marBottom w:val="0"/>
                                                          <w:divBdr>
                                                            <w:top w:val="none" w:sz="0" w:space="0" w:color="auto"/>
                                                            <w:left w:val="none" w:sz="0" w:space="12" w:color="auto"/>
                                                            <w:bottom w:val="none" w:sz="0" w:space="0" w:color="auto"/>
                                                            <w:right w:val="single" w:sz="18" w:space="6" w:color="D4D0C8"/>
                                                          </w:divBdr>
                                                        </w:div>
                                                        <w:div w:id="835069091">
                                                          <w:marLeft w:val="0"/>
                                                          <w:marRight w:val="0"/>
                                                          <w:marTop w:val="0"/>
                                                          <w:marBottom w:val="0"/>
                                                          <w:divBdr>
                                                            <w:top w:val="none" w:sz="0" w:space="0" w:color="auto"/>
                                                            <w:left w:val="none" w:sz="0" w:space="12" w:color="auto"/>
                                                            <w:bottom w:val="none" w:sz="0" w:space="0" w:color="auto"/>
                                                            <w:right w:val="single" w:sz="18" w:space="6" w:color="D4D0C8"/>
                                                          </w:divBdr>
                                                        </w:div>
                                                        <w:div w:id="349259322">
                                                          <w:marLeft w:val="0"/>
                                                          <w:marRight w:val="0"/>
                                                          <w:marTop w:val="0"/>
                                                          <w:marBottom w:val="0"/>
                                                          <w:divBdr>
                                                            <w:top w:val="none" w:sz="0" w:space="0" w:color="auto"/>
                                                            <w:left w:val="none" w:sz="0" w:space="12" w:color="auto"/>
                                                            <w:bottom w:val="none" w:sz="0" w:space="0" w:color="auto"/>
                                                            <w:right w:val="single" w:sz="18" w:space="6" w:color="D4D0C8"/>
                                                          </w:divBdr>
                                                        </w:div>
                                                        <w:div w:id="978193161">
                                                          <w:marLeft w:val="0"/>
                                                          <w:marRight w:val="0"/>
                                                          <w:marTop w:val="0"/>
                                                          <w:marBottom w:val="0"/>
                                                          <w:divBdr>
                                                            <w:top w:val="none" w:sz="0" w:space="0" w:color="auto"/>
                                                            <w:left w:val="none" w:sz="0" w:space="12" w:color="auto"/>
                                                            <w:bottom w:val="none" w:sz="0" w:space="0" w:color="auto"/>
                                                            <w:right w:val="single" w:sz="18" w:space="6" w:color="D4D0C8"/>
                                                          </w:divBdr>
                                                        </w:div>
                                                        <w:div w:id="1974824110">
                                                          <w:marLeft w:val="0"/>
                                                          <w:marRight w:val="0"/>
                                                          <w:marTop w:val="0"/>
                                                          <w:marBottom w:val="0"/>
                                                          <w:divBdr>
                                                            <w:top w:val="none" w:sz="0" w:space="0" w:color="auto"/>
                                                            <w:left w:val="none" w:sz="0" w:space="12" w:color="auto"/>
                                                            <w:bottom w:val="none" w:sz="0" w:space="0" w:color="auto"/>
                                                            <w:right w:val="single" w:sz="18" w:space="6" w:color="D4D0C8"/>
                                                          </w:divBdr>
                                                        </w:div>
                                                        <w:div w:id="1915160473">
                                                          <w:marLeft w:val="0"/>
                                                          <w:marRight w:val="0"/>
                                                          <w:marTop w:val="0"/>
                                                          <w:marBottom w:val="0"/>
                                                          <w:divBdr>
                                                            <w:top w:val="none" w:sz="0" w:space="0" w:color="auto"/>
                                                            <w:left w:val="none" w:sz="0" w:space="12" w:color="auto"/>
                                                            <w:bottom w:val="none" w:sz="0" w:space="0" w:color="auto"/>
                                                            <w:right w:val="single" w:sz="18" w:space="6" w:color="D4D0C8"/>
                                                          </w:divBdr>
                                                        </w:div>
                                                        <w:div w:id="1959408027">
                                                          <w:marLeft w:val="0"/>
                                                          <w:marRight w:val="0"/>
                                                          <w:marTop w:val="0"/>
                                                          <w:marBottom w:val="0"/>
                                                          <w:divBdr>
                                                            <w:top w:val="none" w:sz="0" w:space="0" w:color="auto"/>
                                                            <w:left w:val="none" w:sz="0" w:space="12" w:color="auto"/>
                                                            <w:bottom w:val="none" w:sz="0" w:space="0" w:color="auto"/>
                                                            <w:right w:val="single" w:sz="18" w:space="6" w:color="D4D0C8"/>
                                                          </w:divBdr>
                                                        </w:div>
                                                        <w:div w:id="601882777">
                                                          <w:marLeft w:val="0"/>
                                                          <w:marRight w:val="0"/>
                                                          <w:marTop w:val="0"/>
                                                          <w:marBottom w:val="0"/>
                                                          <w:divBdr>
                                                            <w:top w:val="none" w:sz="0" w:space="0" w:color="auto"/>
                                                            <w:left w:val="none" w:sz="0" w:space="12" w:color="auto"/>
                                                            <w:bottom w:val="none" w:sz="0" w:space="0" w:color="auto"/>
                                                            <w:right w:val="single" w:sz="18" w:space="6" w:color="D4D0C8"/>
                                                          </w:divBdr>
                                                        </w:div>
                                                        <w:div w:id="1722247819">
                                                          <w:marLeft w:val="0"/>
                                                          <w:marRight w:val="0"/>
                                                          <w:marTop w:val="0"/>
                                                          <w:marBottom w:val="0"/>
                                                          <w:divBdr>
                                                            <w:top w:val="none" w:sz="0" w:space="0" w:color="auto"/>
                                                            <w:left w:val="none" w:sz="0" w:space="12" w:color="auto"/>
                                                            <w:bottom w:val="none" w:sz="0" w:space="0" w:color="auto"/>
                                                            <w:right w:val="single" w:sz="18" w:space="6" w:color="D4D0C8"/>
                                                          </w:divBdr>
                                                        </w:div>
                                                        <w:div w:id="175506633">
                                                          <w:marLeft w:val="0"/>
                                                          <w:marRight w:val="0"/>
                                                          <w:marTop w:val="0"/>
                                                          <w:marBottom w:val="0"/>
                                                          <w:divBdr>
                                                            <w:top w:val="none" w:sz="0" w:space="0" w:color="auto"/>
                                                            <w:left w:val="none" w:sz="0" w:space="12" w:color="auto"/>
                                                            <w:bottom w:val="none" w:sz="0" w:space="0" w:color="auto"/>
                                                            <w:right w:val="single" w:sz="18" w:space="6" w:color="D4D0C8"/>
                                                          </w:divBdr>
                                                        </w:div>
                                                        <w:div w:id="754208042">
                                                          <w:marLeft w:val="0"/>
                                                          <w:marRight w:val="0"/>
                                                          <w:marTop w:val="0"/>
                                                          <w:marBottom w:val="0"/>
                                                          <w:divBdr>
                                                            <w:top w:val="none" w:sz="0" w:space="0" w:color="auto"/>
                                                            <w:left w:val="none" w:sz="0" w:space="12" w:color="auto"/>
                                                            <w:bottom w:val="none" w:sz="0" w:space="0" w:color="auto"/>
                                                            <w:right w:val="single" w:sz="18" w:space="6" w:color="D4D0C8"/>
                                                          </w:divBdr>
                                                        </w:div>
                                                        <w:div w:id="1719014416">
                                                          <w:marLeft w:val="0"/>
                                                          <w:marRight w:val="0"/>
                                                          <w:marTop w:val="0"/>
                                                          <w:marBottom w:val="0"/>
                                                          <w:divBdr>
                                                            <w:top w:val="none" w:sz="0" w:space="0" w:color="auto"/>
                                                            <w:left w:val="none" w:sz="0" w:space="12" w:color="auto"/>
                                                            <w:bottom w:val="none" w:sz="0" w:space="0" w:color="auto"/>
                                                            <w:right w:val="single" w:sz="18" w:space="6" w:color="D4D0C8"/>
                                                          </w:divBdr>
                                                        </w:div>
                                                        <w:div w:id="1145316793">
                                                          <w:marLeft w:val="0"/>
                                                          <w:marRight w:val="0"/>
                                                          <w:marTop w:val="0"/>
                                                          <w:marBottom w:val="0"/>
                                                          <w:divBdr>
                                                            <w:top w:val="none" w:sz="0" w:space="0" w:color="auto"/>
                                                            <w:left w:val="none" w:sz="0" w:space="12" w:color="auto"/>
                                                            <w:bottom w:val="none" w:sz="0" w:space="0" w:color="auto"/>
                                                            <w:right w:val="single" w:sz="18" w:space="6" w:color="D4D0C8"/>
                                                          </w:divBdr>
                                                        </w:div>
                                                        <w:div w:id="1230727583">
                                                          <w:marLeft w:val="0"/>
                                                          <w:marRight w:val="0"/>
                                                          <w:marTop w:val="0"/>
                                                          <w:marBottom w:val="0"/>
                                                          <w:divBdr>
                                                            <w:top w:val="none" w:sz="0" w:space="0" w:color="auto"/>
                                                            <w:left w:val="none" w:sz="0" w:space="12" w:color="auto"/>
                                                            <w:bottom w:val="none" w:sz="0" w:space="0" w:color="auto"/>
                                                            <w:right w:val="single" w:sz="18" w:space="6" w:color="D4D0C8"/>
                                                          </w:divBdr>
                                                        </w:div>
                                                        <w:div w:id="452137557">
                                                          <w:marLeft w:val="0"/>
                                                          <w:marRight w:val="0"/>
                                                          <w:marTop w:val="0"/>
                                                          <w:marBottom w:val="0"/>
                                                          <w:divBdr>
                                                            <w:top w:val="none" w:sz="0" w:space="0" w:color="auto"/>
                                                            <w:left w:val="none" w:sz="0" w:space="12" w:color="auto"/>
                                                            <w:bottom w:val="none" w:sz="0" w:space="0" w:color="auto"/>
                                                            <w:right w:val="single" w:sz="18" w:space="6" w:color="D4D0C8"/>
                                                          </w:divBdr>
                                                        </w:div>
                                                        <w:div w:id="1404525680">
                                                          <w:marLeft w:val="0"/>
                                                          <w:marRight w:val="0"/>
                                                          <w:marTop w:val="0"/>
                                                          <w:marBottom w:val="0"/>
                                                          <w:divBdr>
                                                            <w:top w:val="none" w:sz="0" w:space="0" w:color="auto"/>
                                                            <w:left w:val="none" w:sz="0" w:space="12" w:color="auto"/>
                                                            <w:bottom w:val="none" w:sz="0" w:space="0" w:color="auto"/>
                                                            <w:right w:val="single" w:sz="18" w:space="6" w:color="D4D0C8"/>
                                                          </w:divBdr>
                                                        </w:div>
                                                        <w:div w:id="1221526233">
                                                          <w:marLeft w:val="0"/>
                                                          <w:marRight w:val="0"/>
                                                          <w:marTop w:val="0"/>
                                                          <w:marBottom w:val="0"/>
                                                          <w:divBdr>
                                                            <w:top w:val="none" w:sz="0" w:space="0" w:color="auto"/>
                                                            <w:left w:val="none" w:sz="0" w:space="12" w:color="auto"/>
                                                            <w:bottom w:val="none" w:sz="0" w:space="0" w:color="auto"/>
                                                            <w:right w:val="single" w:sz="18" w:space="6" w:color="D4D0C8"/>
                                                          </w:divBdr>
                                                        </w:div>
                                                        <w:div w:id="1519003739">
                                                          <w:marLeft w:val="0"/>
                                                          <w:marRight w:val="0"/>
                                                          <w:marTop w:val="0"/>
                                                          <w:marBottom w:val="0"/>
                                                          <w:divBdr>
                                                            <w:top w:val="none" w:sz="0" w:space="0" w:color="auto"/>
                                                            <w:left w:val="none" w:sz="0" w:space="12" w:color="auto"/>
                                                            <w:bottom w:val="none" w:sz="0" w:space="0" w:color="auto"/>
                                                            <w:right w:val="single" w:sz="18" w:space="6" w:color="D4D0C8"/>
                                                          </w:divBdr>
                                                        </w:div>
                                                        <w:div w:id="846946520">
                                                          <w:marLeft w:val="0"/>
                                                          <w:marRight w:val="0"/>
                                                          <w:marTop w:val="0"/>
                                                          <w:marBottom w:val="0"/>
                                                          <w:divBdr>
                                                            <w:top w:val="none" w:sz="0" w:space="0" w:color="auto"/>
                                                            <w:left w:val="none" w:sz="0" w:space="12" w:color="auto"/>
                                                            <w:bottom w:val="none" w:sz="0" w:space="0" w:color="auto"/>
                                                            <w:right w:val="single" w:sz="18" w:space="6" w:color="D4D0C8"/>
                                                          </w:divBdr>
                                                        </w:div>
                                                        <w:div w:id="1476020775">
                                                          <w:marLeft w:val="0"/>
                                                          <w:marRight w:val="0"/>
                                                          <w:marTop w:val="0"/>
                                                          <w:marBottom w:val="0"/>
                                                          <w:divBdr>
                                                            <w:top w:val="none" w:sz="0" w:space="0" w:color="auto"/>
                                                            <w:left w:val="none" w:sz="0" w:space="12" w:color="auto"/>
                                                            <w:bottom w:val="none" w:sz="0" w:space="0" w:color="auto"/>
                                                            <w:right w:val="single" w:sz="18" w:space="6" w:color="D4D0C8"/>
                                                          </w:divBdr>
                                                        </w:div>
                                                        <w:div w:id="1470630918">
                                                          <w:marLeft w:val="0"/>
                                                          <w:marRight w:val="0"/>
                                                          <w:marTop w:val="0"/>
                                                          <w:marBottom w:val="0"/>
                                                          <w:divBdr>
                                                            <w:top w:val="none" w:sz="0" w:space="0" w:color="auto"/>
                                                            <w:left w:val="none" w:sz="0" w:space="12" w:color="auto"/>
                                                            <w:bottom w:val="none" w:sz="0" w:space="0" w:color="auto"/>
                                                            <w:right w:val="single" w:sz="18" w:space="6" w:color="D4D0C8"/>
                                                          </w:divBdr>
                                                        </w:div>
                                                        <w:div w:id="1242250669">
                                                          <w:marLeft w:val="0"/>
                                                          <w:marRight w:val="0"/>
                                                          <w:marTop w:val="0"/>
                                                          <w:marBottom w:val="0"/>
                                                          <w:divBdr>
                                                            <w:top w:val="none" w:sz="0" w:space="0" w:color="auto"/>
                                                            <w:left w:val="none" w:sz="0" w:space="12" w:color="auto"/>
                                                            <w:bottom w:val="none" w:sz="0" w:space="0" w:color="auto"/>
                                                            <w:right w:val="single" w:sz="18" w:space="6" w:color="D4D0C8"/>
                                                          </w:divBdr>
                                                        </w:div>
                                                        <w:div w:id="822814177">
                                                          <w:marLeft w:val="0"/>
                                                          <w:marRight w:val="0"/>
                                                          <w:marTop w:val="0"/>
                                                          <w:marBottom w:val="0"/>
                                                          <w:divBdr>
                                                            <w:top w:val="none" w:sz="0" w:space="0" w:color="auto"/>
                                                            <w:left w:val="none" w:sz="0" w:space="12" w:color="auto"/>
                                                            <w:bottom w:val="none" w:sz="0" w:space="0" w:color="auto"/>
                                                            <w:right w:val="single" w:sz="18" w:space="6" w:color="D4D0C8"/>
                                                          </w:divBdr>
                                                        </w:div>
                                                        <w:div w:id="1091437445">
                                                          <w:marLeft w:val="0"/>
                                                          <w:marRight w:val="0"/>
                                                          <w:marTop w:val="0"/>
                                                          <w:marBottom w:val="0"/>
                                                          <w:divBdr>
                                                            <w:top w:val="none" w:sz="0" w:space="0" w:color="auto"/>
                                                            <w:left w:val="none" w:sz="0" w:space="12" w:color="auto"/>
                                                            <w:bottom w:val="none" w:sz="0" w:space="0" w:color="auto"/>
                                                            <w:right w:val="single" w:sz="18" w:space="6" w:color="D4D0C8"/>
                                                          </w:divBdr>
                                                        </w:div>
                                                        <w:div w:id="248848837">
                                                          <w:marLeft w:val="0"/>
                                                          <w:marRight w:val="0"/>
                                                          <w:marTop w:val="0"/>
                                                          <w:marBottom w:val="0"/>
                                                          <w:divBdr>
                                                            <w:top w:val="none" w:sz="0" w:space="0" w:color="auto"/>
                                                            <w:left w:val="none" w:sz="0" w:space="12" w:color="auto"/>
                                                            <w:bottom w:val="none" w:sz="0" w:space="0" w:color="auto"/>
                                                            <w:right w:val="single" w:sz="18" w:space="6" w:color="D4D0C8"/>
                                                          </w:divBdr>
                                                        </w:div>
                                                        <w:div w:id="571307342">
                                                          <w:marLeft w:val="0"/>
                                                          <w:marRight w:val="0"/>
                                                          <w:marTop w:val="0"/>
                                                          <w:marBottom w:val="0"/>
                                                          <w:divBdr>
                                                            <w:top w:val="none" w:sz="0" w:space="0" w:color="auto"/>
                                                            <w:left w:val="none" w:sz="0" w:space="12" w:color="auto"/>
                                                            <w:bottom w:val="none" w:sz="0" w:space="0" w:color="auto"/>
                                                            <w:right w:val="single" w:sz="18" w:space="6" w:color="D4D0C8"/>
                                                          </w:divBdr>
                                                        </w:div>
                                                        <w:div w:id="1602909089">
                                                          <w:marLeft w:val="0"/>
                                                          <w:marRight w:val="0"/>
                                                          <w:marTop w:val="0"/>
                                                          <w:marBottom w:val="0"/>
                                                          <w:divBdr>
                                                            <w:top w:val="none" w:sz="0" w:space="0" w:color="auto"/>
                                                            <w:left w:val="none" w:sz="0" w:space="12" w:color="auto"/>
                                                            <w:bottom w:val="none" w:sz="0" w:space="0" w:color="auto"/>
                                                            <w:right w:val="single" w:sz="18" w:space="6" w:color="D4D0C8"/>
                                                          </w:divBdr>
                                                        </w:div>
                                                        <w:div w:id="385876776">
                                                          <w:marLeft w:val="0"/>
                                                          <w:marRight w:val="0"/>
                                                          <w:marTop w:val="0"/>
                                                          <w:marBottom w:val="0"/>
                                                          <w:divBdr>
                                                            <w:top w:val="none" w:sz="0" w:space="0" w:color="auto"/>
                                                            <w:left w:val="none" w:sz="0" w:space="12" w:color="auto"/>
                                                            <w:bottom w:val="none" w:sz="0" w:space="0" w:color="auto"/>
                                                            <w:right w:val="single" w:sz="18" w:space="6" w:color="D4D0C8"/>
                                                          </w:divBdr>
                                                        </w:div>
                                                        <w:div w:id="580025743">
                                                          <w:marLeft w:val="0"/>
                                                          <w:marRight w:val="0"/>
                                                          <w:marTop w:val="0"/>
                                                          <w:marBottom w:val="0"/>
                                                          <w:divBdr>
                                                            <w:top w:val="none" w:sz="0" w:space="0" w:color="auto"/>
                                                            <w:left w:val="none" w:sz="0" w:space="12" w:color="auto"/>
                                                            <w:bottom w:val="none" w:sz="0" w:space="0" w:color="auto"/>
                                                            <w:right w:val="single" w:sz="18" w:space="6" w:color="D4D0C8"/>
                                                          </w:divBdr>
                                                        </w:div>
                                                        <w:div w:id="1981613024">
                                                          <w:marLeft w:val="0"/>
                                                          <w:marRight w:val="0"/>
                                                          <w:marTop w:val="0"/>
                                                          <w:marBottom w:val="0"/>
                                                          <w:divBdr>
                                                            <w:top w:val="none" w:sz="0" w:space="0" w:color="auto"/>
                                                            <w:left w:val="none" w:sz="0" w:space="12" w:color="auto"/>
                                                            <w:bottom w:val="none" w:sz="0" w:space="0" w:color="auto"/>
                                                            <w:right w:val="single" w:sz="18" w:space="6" w:color="D4D0C8"/>
                                                          </w:divBdr>
                                                        </w:div>
                                                        <w:div w:id="730620890">
                                                          <w:marLeft w:val="0"/>
                                                          <w:marRight w:val="0"/>
                                                          <w:marTop w:val="0"/>
                                                          <w:marBottom w:val="0"/>
                                                          <w:divBdr>
                                                            <w:top w:val="none" w:sz="0" w:space="0" w:color="auto"/>
                                                            <w:left w:val="none" w:sz="0" w:space="12" w:color="auto"/>
                                                            <w:bottom w:val="none" w:sz="0" w:space="0" w:color="auto"/>
                                                            <w:right w:val="single" w:sz="18" w:space="6" w:color="D4D0C8"/>
                                                          </w:divBdr>
                                                        </w:div>
                                                        <w:div w:id="1034119242">
                                                          <w:marLeft w:val="0"/>
                                                          <w:marRight w:val="0"/>
                                                          <w:marTop w:val="0"/>
                                                          <w:marBottom w:val="0"/>
                                                          <w:divBdr>
                                                            <w:top w:val="none" w:sz="0" w:space="0" w:color="auto"/>
                                                            <w:left w:val="none" w:sz="0" w:space="12" w:color="auto"/>
                                                            <w:bottom w:val="none" w:sz="0" w:space="0" w:color="auto"/>
                                                            <w:right w:val="single" w:sz="18" w:space="6" w:color="D4D0C8"/>
                                                          </w:divBdr>
                                                        </w:div>
                                                        <w:div w:id="405152243">
                                                          <w:marLeft w:val="0"/>
                                                          <w:marRight w:val="0"/>
                                                          <w:marTop w:val="0"/>
                                                          <w:marBottom w:val="0"/>
                                                          <w:divBdr>
                                                            <w:top w:val="none" w:sz="0" w:space="0" w:color="auto"/>
                                                            <w:left w:val="none" w:sz="0" w:space="12" w:color="auto"/>
                                                            <w:bottom w:val="none" w:sz="0" w:space="0" w:color="auto"/>
                                                            <w:right w:val="single" w:sz="18" w:space="6" w:color="D4D0C8"/>
                                                          </w:divBdr>
                                                        </w:div>
                                                        <w:div w:id="2012831663">
                                                          <w:marLeft w:val="0"/>
                                                          <w:marRight w:val="0"/>
                                                          <w:marTop w:val="0"/>
                                                          <w:marBottom w:val="0"/>
                                                          <w:divBdr>
                                                            <w:top w:val="none" w:sz="0" w:space="0" w:color="auto"/>
                                                            <w:left w:val="none" w:sz="0" w:space="12" w:color="auto"/>
                                                            <w:bottom w:val="none" w:sz="0" w:space="0" w:color="auto"/>
                                                            <w:right w:val="single" w:sz="18" w:space="6" w:color="D4D0C8"/>
                                                          </w:divBdr>
                                                        </w:div>
                                                        <w:div w:id="1730104762">
                                                          <w:marLeft w:val="0"/>
                                                          <w:marRight w:val="0"/>
                                                          <w:marTop w:val="0"/>
                                                          <w:marBottom w:val="0"/>
                                                          <w:divBdr>
                                                            <w:top w:val="none" w:sz="0" w:space="0" w:color="auto"/>
                                                            <w:left w:val="none" w:sz="0" w:space="12" w:color="auto"/>
                                                            <w:bottom w:val="none" w:sz="0" w:space="0" w:color="auto"/>
                                                            <w:right w:val="single" w:sz="18" w:space="6" w:color="D4D0C8"/>
                                                          </w:divBdr>
                                                        </w:div>
                                                        <w:div w:id="140510222">
                                                          <w:marLeft w:val="0"/>
                                                          <w:marRight w:val="0"/>
                                                          <w:marTop w:val="0"/>
                                                          <w:marBottom w:val="0"/>
                                                          <w:divBdr>
                                                            <w:top w:val="none" w:sz="0" w:space="0" w:color="auto"/>
                                                            <w:left w:val="none" w:sz="0" w:space="12" w:color="auto"/>
                                                            <w:bottom w:val="none" w:sz="0" w:space="0" w:color="auto"/>
                                                            <w:right w:val="single" w:sz="18" w:space="6" w:color="D4D0C8"/>
                                                          </w:divBdr>
                                                        </w:div>
                                                        <w:div w:id="219243574">
                                                          <w:marLeft w:val="0"/>
                                                          <w:marRight w:val="0"/>
                                                          <w:marTop w:val="0"/>
                                                          <w:marBottom w:val="0"/>
                                                          <w:divBdr>
                                                            <w:top w:val="none" w:sz="0" w:space="0" w:color="auto"/>
                                                            <w:left w:val="none" w:sz="0" w:space="12" w:color="auto"/>
                                                            <w:bottom w:val="none" w:sz="0" w:space="0" w:color="auto"/>
                                                            <w:right w:val="single" w:sz="18" w:space="6" w:color="D4D0C8"/>
                                                          </w:divBdr>
                                                        </w:div>
                                                        <w:div w:id="485824939">
                                                          <w:marLeft w:val="0"/>
                                                          <w:marRight w:val="0"/>
                                                          <w:marTop w:val="0"/>
                                                          <w:marBottom w:val="0"/>
                                                          <w:divBdr>
                                                            <w:top w:val="none" w:sz="0" w:space="0" w:color="auto"/>
                                                            <w:left w:val="none" w:sz="0" w:space="12" w:color="auto"/>
                                                            <w:bottom w:val="none" w:sz="0" w:space="0" w:color="auto"/>
                                                            <w:right w:val="single" w:sz="18" w:space="6" w:color="D4D0C8"/>
                                                          </w:divBdr>
                                                        </w:div>
                                                        <w:div w:id="1082021141">
                                                          <w:marLeft w:val="0"/>
                                                          <w:marRight w:val="0"/>
                                                          <w:marTop w:val="0"/>
                                                          <w:marBottom w:val="0"/>
                                                          <w:divBdr>
                                                            <w:top w:val="none" w:sz="0" w:space="0" w:color="auto"/>
                                                            <w:left w:val="none" w:sz="0" w:space="12" w:color="auto"/>
                                                            <w:bottom w:val="none" w:sz="0" w:space="0" w:color="auto"/>
                                                            <w:right w:val="single" w:sz="18" w:space="6" w:color="D4D0C8"/>
                                                          </w:divBdr>
                                                        </w:div>
                                                        <w:div w:id="672300209">
                                                          <w:marLeft w:val="0"/>
                                                          <w:marRight w:val="0"/>
                                                          <w:marTop w:val="0"/>
                                                          <w:marBottom w:val="0"/>
                                                          <w:divBdr>
                                                            <w:top w:val="none" w:sz="0" w:space="0" w:color="auto"/>
                                                            <w:left w:val="none" w:sz="0" w:space="12" w:color="auto"/>
                                                            <w:bottom w:val="none" w:sz="0" w:space="0" w:color="auto"/>
                                                            <w:right w:val="single" w:sz="18" w:space="6" w:color="D4D0C8"/>
                                                          </w:divBdr>
                                                        </w:div>
                                                        <w:div w:id="1002389886">
                                                          <w:marLeft w:val="0"/>
                                                          <w:marRight w:val="0"/>
                                                          <w:marTop w:val="0"/>
                                                          <w:marBottom w:val="0"/>
                                                          <w:divBdr>
                                                            <w:top w:val="none" w:sz="0" w:space="0" w:color="auto"/>
                                                            <w:left w:val="none" w:sz="0" w:space="12" w:color="auto"/>
                                                            <w:bottom w:val="none" w:sz="0" w:space="0" w:color="auto"/>
                                                            <w:right w:val="single" w:sz="18" w:space="6" w:color="D4D0C8"/>
                                                          </w:divBdr>
                                                        </w:div>
                                                        <w:div w:id="586502985">
                                                          <w:marLeft w:val="0"/>
                                                          <w:marRight w:val="0"/>
                                                          <w:marTop w:val="0"/>
                                                          <w:marBottom w:val="0"/>
                                                          <w:divBdr>
                                                            <w:top w:val="none" w:sz="0" w:space="0" w:color="auto"/>
                                                            <w:left w:val="none" w:sz="0" w:space="12" w:color="auto"/>
                                                            <w:bottom w:val="none" w:sz="0" w:space="0" w:color="auto"/>
                                                            <w:right w:val="single" w:sz="18" w:space="6" w:color="D4D0C8"/>
                                                          </w:divBdr>
                                                        </w:div>
                                                        <w:div w:id="1231841471">
                                                          <w:marLeft w:val="0"/>
                                                          <w:marRight w:val="0"/>
                                                          <w:marTop w:val="0"/>
                                                          <w:marBottom w:val="0"/>
                                                          <w:divBdr>
                                                            <w:top w:val="none" w:sz="0" w:space="0" w:color="auto"/>
                                                            <w:left w:val="none" w:sz="0" w:space="12" w:color="auto"/>
                                                            <w:bottom w:val="none" w:sz="0" w:space="0" w:color="auto"/>
                                                            <w:right w:val="single" w:sz="18" w:space="6" w:color="D4D0C8"/>
                                                          </w:divBdr>
                                                        </w:div>
                                                        <w:div w:id="214506057">
                                                          <w:marLeft w:val="0"/>
                                                          <w:marRight w:val="0"/>
                                                          <w:marTop w:val="0"/>
                                                          <w:marBottom w:val="0"/>
                                                          <w:divBdr>
                                                            <w:top w:val="none" w:sz="0" w:space="0" w:color="auto"/>
                                                            <w:left w:val="none" w:sz="0" w:space="12" w:color="auto"/>
                                                            <w:bottom w:val="none" w:sz="0" w:space="0" w:color="auto"/>
                                                            <w:right w:val="single" w:sz="18" w:space="6" w:color="D4D0C8"/>
                                                          </w:divBdr>
                                                        </w:div>
                                                        <w:div w:id="2033722060">
                                                          <w:marLeft w:val="0"/>
                                                          <w:marRight w:val="0"/>
                                                          <w:marTop w:val="0"/>
                                                          <w:marBottom w:val="0"/>
                                                          <w:divBdr>
                                                            <w:top w:val="none" w:sz="0" w:space="0" w:color="auto"/>
                                                            <w:left w:val="none" w:sz="0" w:space="12" w:color="auto"/>
                                                            <w:bottom w:val="none" w:sz="0" w:space="0" w:color="auto"/>
                                                            <w:right w:val="single" w:sz="18" w:space="6" w:color="D4D0C8"/>
                                                          </w:divBdr>
                                                        </w:div>
                                                        <w:div w:id="2048066422">
                                                          <w:marLeft w:val="0"/>
                                                          <w:marRight w:val="0"/>
                                                          <w:marTop w:val="0"/>
                                                          <w:marBottom w:val="0"/>
                                                          <w:divBdr>
                                                            <w:top w:val="none" w:sz="0" w:space="0" w:color="auto"/>
                                                            <w:left w:val="none" w:sz="0" w:space="12" w:color="auto"/>
                                                            <w:bottom w:val="none" w:sz="0" w:space="0" w:color="auto"/>
                                                            <w:right w:val="single" w:sz="18" w:space="6" w:color="D4D0C8"/>
                                                          </w:divBdr>
                                                        </w:div>
                                                        <w:div w:id="1580864061">
                                                          <w:marLeft w:val="0"/>
                                                          <w:marRight w:val="0"/>
                                                          <w:marTop w:val="0"/>
                                                          <w:marBottom w:val="0"/>
                                                          <w:divBdr>
                                                            <w:top w:val="none" w:sz="0" w:space="0" w:color="auto"/>
                                                            <w:left w:val="none" w:sz="0" w:space="12" w:color="auto"/>
                                                            <w:bottom w:val="none" w:sz="0" w:space="0" w:color="auto"/>
                                                            <w:right w:val="single" w:sz="18" w:space="6" w:color="D4D0C8"/>
                                                          </w:divBdr>
                                                        </w:div>
                                                        <w:div w:id="1150170587">
                                                          <w:marLeft w:val="0"/>
                                                          <w:marRight w:val="0"/>
                                                          <w:marTop w:val="0"/>
                                                          <w:marBottom w:val="0"/>
                                                          <w:divBdr>
                                                            <w:top w:val="none" w:sz="0" w:space="0" w:color="auto"/>
                                                            <w:left w:val="none" w:sz="0" w:space="12" w:color="auto"/>
                                                            <w:bottom w:val="none" w:sz="0" w:space="0" w:color="auto"/>
                                                            <w:right w:val="single" w:sz="18" w:space="6" w:color="D4D0C8"/>
                                                          </w:divBdr>
                                                        </w:div>
                                                        <w:div w:id="665281480">
                                                          <w:marLeft w:val="0"/>
                                                          <w:marRight w:val="0"/>
                                                          <w:marTop w:val="0"/>
                                                          <w:marBottom w:val="0"/>
                                                          <w:divBdr>
                                                            <w:top w:val="none" w:sz="0" w:space="0" w:color="auto"/>
                                                            <w:left w:val="none" w:sz="0" w:space="12" w:color="auto"/>
                                                            <w:bottom w:val="none" w:sz="0" w:space="0" w:color="auto"/>
                                                            <w:right w:val="single" w:sz="18" w:space="6" w:color="D4D0C8"/>
                                                          </w:divBdr>
                                                        </w:div>
                                                        <w:div w:id="64173568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sChild>
                                    </w:div>
                                  </w:divsChild>
                                </w:div>
                              </w:divsChild>
                            </w:div>
                          </w:divsChild>
                        </w:div>
                      </w:divsChild>
                    </w:div>
                  </w:divsChild>
                </w:div>
              </w:divsChild>
            </w:div>
          </w:divsChild>
        </w:div>
      </w:divsChild>
    </w:div>
    <w:div w:id="316617841">
      <w:bodyDiv w:val="1"/>
      <w:marLeft w:val="0"/>
      <w:marRight w:val="0"/>
      <w:marTop w:val="0"/>
      <w:marBottom w:val="0"/>
      <w:divBdr>
        <w:top w:val="none" w:sz="0" w:space="0" w:color="auto"/>
        <w:left w:val="none" w:sz="0" w:space="0" w:color="auto"/>
        <w:bottom w:val="none" w:sz="0" w:space="0" w:color="auto"/>
        <w:right w:val="none" w:sz="0" w:space="0" w:color="auto"/>
      </w:divBdr>
    </w:div>
    <w:div w:id="325059110">
      <w:bodyDiv w:val="1"/>
      <w:marLeft w:val="0"/>
      <w:marRight w:val="0"/>
      <w:marTop w:val="0"/>
      <w:marBottom w:val="0"/>
      <w:divBdr>
        <w:top w:val="none" w:sz="0" w:space="0" w:color="auto"/>
        <w:left w:val="none" w:sz="0" w:space="0" w:color="auto"/>
        <w:bottom w:val="none" w:sz="0" w:space="0" w:color="auto"/>
        <w:right w:val="none" w:sz="0" w:space="0" w:color="auto"/>
      </w:divBdr>
    </w:div>
    <w:div w:id="331497388">
      <w:bodyDiv w:val="1"/>
      <w:marLeft w:val="0"/>
      <w:marRight w:val="0"/>
      <w:marTop w:val="0"/>
      <w:marBottom w:val="0"/>
      <w:divBdr>
        <w:top w:val="none" w:sz="0" w:space="0" w:color="auto"/>
        <w:left w:val="none" w:sz="0" w:space="0" w:color="auto"/>
        <w:bottom w:val="none" w:sz="0" w:space="0" w:color="auto"/>
        <w:right w:val="none" w:sz="0" w:space="0" w:color="auto"/>
      </w:divBdr>
    </w:div>
    <w:div w:id="364254024">
      <w:bodyDiv w:val="1"/>
      <w:marLeft w:val="0"/>
      <w:marRight w:val="0"/>
      <w:marTop w:val="0"/>
      <w:marBottom w:val="0"/>
      <w:divBdr>
        <w:top w:val="none" w:sz="0" w:space="0" w:color="auto"/>
        <w:left w:val="none" w:sz="0" w:space="0" w:color="auto"/>
        <w:bottom w:val="none" w:sz="0" w:space="0" w:color="auto"/>
        <w:right w:val="none" w:sz="0" w:space="0" w:color="auto"/>
      </w:divBdr>
      <w:divsChild>
        <w:div w:id="234824308">
          <w:marLeft w:val="0"/>
          <w:marRight w:val="0"/>
          <w:marTop w:val="0"/>
          <w:marBottom w:val="0"/>
          <w:divBdr>
            <w:top w:val="none" w:sz="0" w:space="0" w:color="auto"/>
            <w:left w:val="none" w:sz="0" w:space="0" w:color="auto"/>
            <w:bottom w:val="none" w:sz="0" w:space="0" w:color="auto"/>
            <w:right w:val="none" w:sz="0" w:space="0" w:color="auto"/>
          </w:divBdr>
          <w:divsChild>
            <w:div w:id="499809833">
              <w:marLeft w:val="0"/>
              <w:marRight w:val="0"/>
              <w:marTop w:val="0"/>
              <w:marBottom w:val="0"/>
              <w:divBdr>
                <w:top w:val="none" w:sz="0" w:space="0" w:color="auto"/>
                <w:left w:val="none" w:sz="0" w:space="0" w:color="auto"/>
                <w:bottom w:val="none" w:sz="0" w:space="0" w:color="auto"/>
                <w:right w:val="none" w:sz="0" w:space="0" w:color="auto"/>
              </w:divBdr>
            </w:div>
          </w:divsChild>
        </w:div>
        <w:div w:id="1029796215">
          <w:marLeft w:val="0"/>
          <w:marRight w:val="0"/>
          <w:marTop w:val="0"/>
          <w:marBottom w:val="0"/>
          <w:divBdr>
            <w:top w:val="none" w:sz="0" w:space="0" w:color="auto"/>
            <w:left w:val="none" w:sz="0" w:space="0" w:color="auto"/>
            <w:bottom w:val="none" w:sz="0" w:space="0" w:color="auto"/>
            <w:right w:val="none" w:sz="0" w:space="0" w:color="auto"/>
          </w:divBdr>
          <w:divsChild>
            <w:div w:id="1897928180">
              <w:marLeft w:val="0"/>
              <w:marRight w:val="0"/>
              <w:marTop w:val="0"/>
              <w:marBottom w:val="0"/>
              <w:divBdr>
                <w:top w:val="none" w:sz="0" w:space="0" w:color="auto"/>
                <w:left w:val="none" w:sz="0" w:space="0" w:color="auto"/>
                <w:bottom w:val="none" w:sz="0" w:space="0" w:color="auto"/>
                <w:right w:val="none" w:sz="0" w:space="0" w:color="auto"/>
              </w:divBdr>
              <w:divsChild>
                <w:div w:id="1057627941">
                  <w:marLeft w:val="0"/>
                  <w:marRight w:val="0"/>
                  <w:marTop w:val="0"/>
                  <w:marBottom w:val="0"/>
                  <w:divBdr>
                    <w:top w:val="none" w:sz="0" w:space="0" w:color="auto"/>
                    <w:left w:val="none" w:sz="0" w:space="0" w:color="auto"/>
                    <w:bottom w:val="none" w:sz="0" w:space="0" w:color="auto"/>
                    <w:right w:val="none" w:sz="0" w:space="0" w:color="auto"/>
                  </w:divBdr>
                  <w:divsChild>
                    <w:div w:id="10721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29015">
      <w:bodyDiv w:val="1"/>
      <w:marLeft w:val="0"/>
      <w:marRight w:val="0"/>
      <w:marTop w:val="0"/>
      <w:marBottom w:val="0"/>
      <w:divBdr>
        <w:top w:val="none" w:sz="0" w:space="0" w:color="auto"/>
        <w:left w:val="none" w:sz="0" w:space="0" w:color="auto"/>
        <w:bottom w:val="none" w:sz="0" w:space="0" w:color="auto"/>
        <w:right w:val="none" w:sz="0" w:space="0" w:color="auto"/>
      </w:divBdr>
    </w:div>
    <w:div w:id="488598504">
      <w:bodyDiv w:val="1"/>
      <w:marLeft w:val="0"/>
      <w:marRight w:val="0"/>
      <w:marTop w:val="0"/>
      <w:marBottom w:val="0"/>
      <w:divBdr>
        <w:top w:val="none" w:sz="0" w:space="0" w:color="auto"/>
        <w:left w:val="none" w:sz="0" w:space="0" w:color="auto"/>
        <w:bottom w:val="none" w:sz="0" w:space="0" w:color="auto"/>
        <w:right w:val="none" w:sz="0" w:space="0" w:color="auto"/>
      </w:divBdr>
    </w:div>
    <w:div w:id="560942608">
      <w:bodyDiv w:val="1"/>
      <w:marLeft w:val="0"/>
      <w:marRight w:val="0"/>
      <w:marTop w:val="0"/>
      <w:marBottom w:val="0"/>
      <w:divBdr>
        <w:top w:val="none" w:sz="0" w:space="0" w:color="auto"/>
        <w:left w:val="none" w:sz="0" w:space="0" w:color="auto"/>
        <w:bottom w:val="none" w:sz="0" w:space="0" w:color="auto"/>
        <w:right w:val="none" w:sz="0" w:space="0" w:color="auto"/>
      </w:divBdr>
    </w:div>
    <w:div w:id="581379568">
      <w:bodyDiv w:val="1"/>
      <w:marLeft w:val="0"/>
      <w:marRight w:val="0"/>
      <w:marTop w:val="0"/>
      <w:marBottom w:val="0"/>
      <w:divBdr>
        <w:top w:val="none" w:sz="0" w:space="0" w:color="auto"/>
        <w:left w:val="none" w:sz="0" w:space="0" w:color="auto"/>
        <w:bottom w:val="none" w:sz="0" w:space="0" w:color="auto"/>
        <w:right w:val="none" w:sz="0" w:space="0" w:color="auto"/>
      </w:divBdr>
    </w:div>
    <w:div w:id="610673377">
      <w:bodyDiv w:val="1"/>
      <w:marLeft w:val="0"/>
      <w:marRight w:val="0"/>
      <w:marTop w:val="0"/>
      <w:marBottom w:val="0"/>
      <w:divBdr>
        <w:top w:val="none" w:sz="0" w:space="0" w:color="auto"/>
        <w:left w:val="none" w:sz="0" w:space="0" w:color="auto"/>
        <w:bottom w:val="none" w:sz="0" w:space="0" w:color="auto"/>
        <w:right w:val="none" w:sz="0" w:space="0" w:color="auto"/>
      </w:divBdr>
    </w:div>
    <w:div w:id="622925895">
      <w:bodyDiv w:val="1"/>
      <w:marLeft w:val="0"/>
      <w:marRight w:val="0"/>
      <w:marTop w:val="0"/>
      <w:marBottom w:val="0"/>
      <w:divBdr>
        <w:top w:val="none" w:sz="0" w:space="0" w:color="auto"/>
        <w:left w:val="none" w:sz="0" w:space="0" w:color="auto"/>
        <w:bottom w:val="none" w:sz="0" w:space="0" w:color="auto"/>
        <w:right w:val="none" w:sz="0" w:space="0" w:color="auto"/>
      </w:divBdr>
    </w:div>
    <w:div w:id="642542875">
      <w:bodyDiv w:val="1"/>
      <w:marLeft w:val="0"/>
      <w:marRight w:val="0"/>
      <w:marTop w:val="0"/>
      <w:marBottom w:val="0"/>
      <w:divBdr>
        <w:top w:val="none" w:sz="0" w:space="0" w:color="auto"/>
        <w:left w:val="none" w:sz="0" w:space="0" w:color="auto"/>
        <w:bottom w:val="none" w:sz="0" w:space="0" w:color="auto"/>
        <w:right w:val="none" w:sz="0" w:space="0" w:color="auto"/>
      </w:divBdr>
    </w:div>
    <w:div w:id="645278169">
      <w:bodyDiv w:val="1"/>
      <w:marLeft w:val="0"/>
      <w:marRight w:val="0"/>
      <w:marTop w:val="0"/>
      <w:marBottom w:val="0"/>
      <w:divBdr>
        <w:top w:val="none" w:sz="0" w:space="0" w:color="auto"/>
        <w:left w:val="none" w:sz="0" w:space="0" w:color="auto"/>
        <w:bottom w:val="none" w:sz="0" w:space="0" w:color="auto"/>
        <w:right w:val="none" w:sz="0" w:space="0" w:color="auto"/>
      </w:divBdr>
    </w:div>
    <w:div w:id="648364449">
      <w:bodyDiv w:val="1"/>
      <w:marLeft w:val="0"/>
      <w:marRight w:val="0"/>
      <w:marTop w:val="0"/>
      <w:marBottom w:val="0"/>
      <w:divBdr>
        <w:top w:val="none" w:sz="0" w:space="0" w:color="auto"/>
        <w:left w:val="none" w:sz="0" w:space="0" w:color="auto"/>
        <w:bottom w:val="none" w:sz="0" w:space="0" w:color="auto"/>
        <w:right w:val="none" w:sz="0" w:space="0" w:color="auto"/>
      </w:divBdr>
    </w:div>
    <w:div w:id="666445762">
      <w:bodyDiv w:val="1"/>
      <w:marLeft w:val="0"/>
      <w:marRight w:val="0"/>
      <w:marTop w:val="0"/>
      <w:marBottom w:val="0"/>
      <w:divBdr>
        <w:top w:val="none" w:sz="0" w:space="0" w:color="auto"/>
        <w:left w:val="none" w:sz="0" w:space="0" w:color="auto"/>
        <w:bottom w:val="none" w:sz="0" w:space="0" w:color="auto"/>
        <w:right w:val="none" w:sz="0" w:space="0" w:color="auto"/>
      </w:divBdr>
    </w:div>
    <w:div w:id="701173330">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30886154">
      <w:bodyDiv w:val="1"/>
      <w:marLeft w:val="0"/>
      <w:marRight w:val="0"/>
      <w:marTop w:val="0"/>
      <w:marBottom w:val="0"/>
      <w:divBdr>
        <w:top w:val="none" w:sz="0" w:space="0" w:color="auto"/>
        <w:left w:val="none" w:sz="0" w:space="0" w:color="auto"/>
        <w:bottom w:val="none" w:sz="0" w:space="0" w:color="auto"/>
        <w:right w:val="none" w:sz="0" w:space="0" w:color="auto"/>
      </w:divBdr>
    </w:div>
    <w:div w:id="736321588">
      <w:bodyDiv w:val="1"/>
      <w:marLeft w:val="0"/>
      <w:marRight w:val="0"/>
      <w:marTop w:val="0"/>
      <w:marBottom w:val="0"/>
      <w:divBdr>
        <w:top w:val="none" w:sz="0" w:space="0" w:color="auto"/>
        <w:left w:val="none" w:sz="0" w:space="0" w:color="auto"/>
        <w:bottom w:val="none" w:sz="0" w:space="0" w:color="auto"/>
        <w:right w:val="none" w:sz="0" w:space="0" w:color="auto"/>
      </w:divBdr>
    </w:div>
    <w:div w:id="750397216">
      <w:bodyDiv w:val="1"/>
      <w:marLeft w:val="0"/>
      <w:marRight w:val="0"/>
      <w:marTop w:val="0"/>
      <w:marBottom w:val="0"/>
      <w:divBdr>
        <w:top w:val="none" w:sz="0" w:space="0" w:color="auto"/>
        <w:left w:val="none" w:sz="0" w:space="0" w:color="auto"/>
        <w:bottom w:val="none" w:sz="0" w:space="0" w:color="auto"/>
        <w:right w:val="none" w:sz="0" w:space="0" w:color="auto"/>
      </w:divBdr>
    </w:div>
    <w:div w:id="757870438">
      <w:bodyDiv w:val="1"/>
      <w:marLeft w:val="0"/>
      <w:marRight w:val="0"/>
      <w:marTop w:val="0"/>
      <w:marBottom w:val="0"/>
      <w:divBdr>
        <w:top w:val="none" w:sz="0" w:space="0" w:color="auto"/>
        <w:left w:val="none" w:sz="0" w:space="0" w:color="auto"/>
        <w:bottom w:val="none" w:sz="0" w:space="0" w:color="auto"/>
        <w:right w:val="none" w:sz="0" w:space="0" w:color="auto"/>
      </w:divBdr>
    </w:div>
    <w:div w:id="777482331">
      <w:bodyDiv w:val="1"/>
      <w:marLeft w:val="0"/>
      <w:marRight w:val="0"/>
      <w:marTop w:val="0"/>
      <w:marBottom w:val="0"/>
      <w:divBdr>
        <w:top w:val="none" w:sz="0" w:space="0" w:color="auto"/>
        <w:left w:val="none" w:sz="0" w:space="0" w:color="auto"/>
        <w:bottom w:val="none" w:sz="0" w:space="0" w:color="auto"/>
        <w:right w:val="none" w:sz="0" w:space="0" w:color="auto"/>
      </w:divBdr>
    </w:div>
    <w:div w:id="830146306">
      <w:bodyDiv w:val="1"/>
      <w:marLeft w:val="0"/>
      <w:marRight w:val="0"/>
      <w:marTop w:val="0"/>
      <w:marBottom w:val="0"/>
      <w:divBdr>
        <w:top w:val="none" w:sz="0" w:space="0" w:color="auto"/>
        <w:left w:val="none" w:sz="0" w:space="0" w:color="auto"/>
        <w:bottom w:val="none" w:sz="0" w:space="0" w:color="auto"/>
        <w:right w:val="none" w:sz="0" w:space="0" w:color="auto"/>
      </w:divBdr>
    </w:div>
    <w:div w:id="891845810">
      <w:bodyDiv w:val="1"/>
      <w:marLeft w:val="0"/>
      <w:marRight w:val="0"/>
      <w:marTop w:val="0"/>
      <w:marBottom w:val="0"/>
      <w:divBdr>
        <w:top w:val="none" w:sz="0" w:space="0" w:color="auto"/>
        <w:left w:val="none" w:sz="0" w:space="0" w:color="auto"/>
        <w:bottom w:val="none" w:sz="0" w:space="0" w:color="auto"/>
        <w:right w:val="none" w:sz="0" w:space="0" w:color="auto"/>
      </w:divBdr>
    </w:div>
    <w:div w:id="898591997">
      <w:bodyDiv w:val="1"/>
      <w:marLeft w:val="0"/>
      <w:marRight w:val="0"/>
      <w:marTop w:val="0"/>
      <w:marBottom w:val="0"/>
      <w:divBdr>
        <w:top w:val="none" w:sz="0" w:space="0" w:color="auto"/>
        <w:left w:val="none" w:sz="0" w:space="0" w:color="auto"/>
        <w:bottom w:val="none" w:sz="0" w:space="0" w:color="auto"/>
        <w:right w:val="none" w:sz="0" w:space="0" w:color="auto"/>
      </w:divBdr>
    </w:div>
    <w:div w:id="919757144">
      <w:bodyDiv w:val="1"/>
      <w:marLeft w:val="0"/>
      <w:marRight w:val="0"/>
      <w:marTop w:val="0"/>
      <w:marBottom w:val="0"/>
      <w:divBdr>
        <w:top w:val="none" w:sz="0" w:space="0" w:color="auto"/>
        <w:left w:val="none" w:sz="0" w:space="0" w:color="auto"/>
        <w:bottom w:val="none" w:sz="0" w:space="0" w:color="auto"/>
        <w:right w:val="none" w:sz="0" w:space="0" w:color="auto"/>
      </w:divBdr>
    </w:div>
    <w:div w:id="937131327">
      <w:bodyDiv w:val="1"/>
      <w:marLeft w:val="0"/>
      <w:marRight w:val="0"/>
      <w:marTop w:val="0"/>
      <w:marBottom w:val="0"/>
      <w:divBdr>
        <w:top w:val="none" w:sz="0" w:space="0" w:color="auto"/>
        <w:left w:val="none" w:sz="0" w:space="0" w:color="auto"/>
        <w:bottom w:val="none" w:sz="0" w:space="0" w:color="auto"/>
        <w:right w:val="none" w:sz="0" w:space="0" w:color="auto"/>
      </w:divBdr>
    </w:div>
    <w:div w:id="946888078">
      <w:bodyDiv w:val="1"/>
      <w:marLeft w:val="0"/>
      <w:marRight w:val="0"/>
      <w:marTop w:val="0"/>
      <w:marBottom w:val="0"/>
      <w:divBdr>
        <w:top w:val="none" w:sz="0" w:space="0" w:color="auto"/>
        <w:left w:val="none" w:sz="0" w:space="0" w:color="auto"/>
        <w:bottom w:val="none" w:sz="0" w:space="0" w:color="auto"/>
        <w:right w:val="none" w:sz="0" w:space="0" w:color="auto"/>
      </w:divBdr>
    </w:div>
    <w:div w:id="987704498">
      <w:bodyDiv w:val="1"/>
      <w:marLeft w:val="0"/>
      <w:marRight w:val="0"/>
      <w:marTop w:val="0"/>
      <w:marBottom w:val="0"/>
      <w:divBdr>
        <w:top w:val="none" w:sz="0" w:space="0" w:color="auto"/>
        <w:left w:val="none" w:sz="0" w:space="0" w:color="auto"/>
        <w:bottom w:val="none" w:sz="0" w:space="0" w:color="auto"/>
        <w:right w:val="none" w:sz="0" w:space="0" w:color="auto"/>
      </w:divBdr>
    </w:div>
    <w:div w:id="1002392582">
      <w:bodyDiv w:val="1"/>
      <w:marLeft w:val="0"/>
      <w:marRight w:val="0"/>
      <w:marTop w:val="0"/>
      <w:marBottom w:val="0"/>
      <w:divBdr>
        <w:top w:val="none" w:sz="0" w:space="0" w:color="auto"/>
        <w:left w:val="none" w:sz="0" w:space="0" w:color="auto"/>
        <w:bottom w:val="none" w:sz="0" w:space="0" w:color="auto"/>
        <w:right w:val="none" w:sz="0" w:space="0" w:color="auto"/>
      </w:divBdr>
    </w:div>
    <w:div w:id="1008479564">
      <w:bodyDiv w:val="1"/>
      <w:marLeft w:val="0"/>
      <w:marRight w:val="0"/>
      <w:marTop w:val="0"/>
      <w:marBottom w:val="0"/>
      <w:divBdr>
        <w:top w:val="none" w:sz="0" w:space="0" w:color="auto"/>
        <w:left w:val="none" w:sz="0" w:space="0" w:color="auto"/>
        <w:bottom w:val="none" w:sz="0" w:space="0" w:color="auto"/>
        <w:right w:val="none" w:sz="0" w:space="0" w:color="auto"/>
      </w:divBdr>
    </w:div>
    <w:div w:id="1024983561">
      <w:bodyDiv w:val="1"/>
      <w:marLeft w:val="0"/>
      <w:marRight w:val="0"/>
      <w:marTop w:val="0"/>
      <w:marBottom w:val="0"/>
      <w:divBdr>
        <w:top w:val="none" w:sz="0" w:space="0" w:color="auto"/>
        <w:left w:val="none" w:sz="0" w:space="0" w:color="auto"/>
        <w:bottom w:val="none" w:sz="0" w:space="0" w:color="auto"/>
        <w:right w:val="none" w:sz="0" w:space="0" w:color="auto"/>
      </w:divBdr>
    </w:div>
    <w:div w:id="1051464499">
      <w:bodyDiv w:val="1"/>
      <w:marLeft w:val="0"/>
      <w:marRight w:val="0"/>
      <w:marTop w:val="0"/>
      <w:marBottom w:val="0"/>
      <w:divBdr>
        <w:top w:val="none" w:sz="0" w:space="0" w:color="auto"/>
        <w:left w:val="none" w:sz="0" w:space="0" w:color="auto"/>
        <w:bottom w:val="none" w:sz="0" w:space="0" w:color="auto"/>
        <w:right w:val="none" w:sz="0" w:space="0" w:color="auto"/>
      </w:divBdr>
    </w:div>
    <w:div w:id="1067843752">
      <w:bodyDiv w:val="1"/>
      <w:marLeft w:val="0"/>
      <w:marRight w:val="0"/>
      <w:marTop w:val="0"/>
      <w:marBottom w:val="0"/>
      <w:divBdr>
        <w:top w:val="none" w:sz="0" w:space="0" w:color="auto"/>
        <w:left w:val="none" w:sz="0" w:space="0" w:color="auto"/>
        <w:bottom w:val="none" w:sz="0" w:space="0" w:color="auto"/>
        <w:right w:val="none" w:sz="0" w:space="0" w:color="auto"/>
      </w:divBdr>
      <w:divsChild>
        <w:div w:id="494564995">
          <w:marLeft w:val="0"/>
          <w:marRight w:val="0"/>
          <w:marTop w:val="0"/>
          <w:marBottom w:val="0"/>
          <w:divBdr>
            <w:top w:val="none" w:sz="0" w:space="0" w:color="auto"/>
            <w:left w:val="none" w:sz="0" w:space="0" w:color="auto"/>
            <w:bottom w:val="none" w:sz="0" w:space="0" w:color="auto"/>
            <w:right w:val="none" w:sz="0" w:space="0" w:color="auto"/>
          </w:divBdr>
        </w:div>
        <w:div w:id="1470049382">
          <w:marLeft w:val="0"/>
          <w:marRight w:val="0"/>
          <w:marTop w:val="0"/>
          <w:marBottom w:val="0"/>
          <w:divBdr>
            <w:top w:val="none" w:sz="0" w:space="0" w:color="auto"/>
            <w:left w:val="none" w:sz="0" w:space="0" w:color="auto"/>
            <w:bottom w:val="none" w:sz="0" w:space="0" w:color="auto"/>
            <w:right w:val="none" w:sz="0" w:space="0" w:color="auto"/>
          </w:divBdr>
          <w:divsChild>
            <w:div w:id="1493713748">
              <w:marLeft w:val="450"/>
              <w:marRight w:val="0"/>
              <w:marTop w:val="0"/>
              <w:marBottom w:val="0"/>
              <w:divBdr>
                <w:top w:val="none" w:sz="0" w:space="0" w:color="auto"/>
                <w:left w:val="none" w:sz="0" w:space="0" w:color="auto"/>
                <w:bottom w:val="none" w:sz="0" w:space="0" w:color="auto"/>
                <w:right w:val="none" w:sz="0" w:space="0" w:color="auto"/>
              </w:divBdr>
            </w:div>
            <w:div w:id="812019810">
              <w:marLeft w:val="0"/>
              <w:marRight w:val="0"/>
              <w:marTop w:val="0"/>
              <w:marBottom w:val="0"/>
              <w:divBdr>
                <w:top w:val="none" w:sz="0" w:space="0" w:color="auto"/>
                <w:left w:val="none" w:sz="0" w:space="0" w:color="auto"/>
                <w:bottom w:val="none" w:sz="0" w:space="0" w:color="auto"/>
                <w:right w:val="none" w:sz="0" w:space="0" w:color="auto"/>
              </w:divBdr>
              <w:divsChild>
                <w:div w:id="512309266">
                  <w:marLeft w:val="0"/>
                  <w:marRight w:val="0"/>
                  <w:marTop w:val="240"/>
                  <w:marBottom w:val="240"/>
                  <w:divBdr>
                    <w:top w:val="single" w:sz="6" w:space="4" w:color="CCCCCC"/>
                    <w:left w:val="single" w:sz="6" w:space="4" w:color="CCCCCC"/>
                    <w:bottom w:val="single" w:sz="6" w:space="4" w:color="CCCCCC"/>
                    <w:right w:val="single" w:sz="6" w:space="4" w:color="CCCCCC"/>
                  </w:divBdr>
                  <w:divsChild>
                    <w:div w:id="125514982">
                      <w:marLeft w:val="0"/>
                      <w:marRight w:val="0"/>
                      <w:marTop w:val="0"/>
                      <w:marBottom w:val="0"/>
                      <w:divBdr>
                        <w:top w:val="none" w:sz="0" w:space="0" w:color="auto"/>
                        <w:left w:val="none" w:sz="0" w:space="12" w:color="auto"/>
                        <w:bottom w:val="none" w:sz="0" w:space="0" w:color="auto"/>
                        <w:right w:val="single" w:sz="18" w:space="6" w:color="D4D0C8"/>
                      </w:divBdr>
                    </w:div>
                    <w:div w:id="2065374074">
                      <w:marLeft w:val="0"/>
                      <w:marRight w:val="0"/>
                      <w:marTop w:val="0"/>
                      <w:marBottom w:val="0"/>
                      <w:divBdr>
                        <w:top w:val="none" w:sz="0" w:space="0" w:color="auto"/>
                        <w:left w:val="none" w:sz="0" w:space="12" w:color="auto"/>
                        <w:bottom w:val="none" w:sz="0" w:space="0" w:color="auto"/>
                        <w:right w:val="single" w:sz="18" w:space="6" w:color="D4D0C8"/>
                      </w:divBdr>
                    </w:div>
                    <w:div w:id="850950850">
                      <w:marLeft w:val="0"/>
                      <w:marRight w:val="0"/>
                      <w:marTop w:val="0"/>
                      <w:marBottom w:val="0"/>
                      <w:divBdr>
                        <w:top w:val="none" w:sz="0" w:space="0" w:color="auto"/>
                        <w:left w:val="none" w:sz="0" w:space="12" w:color="auto"/>
                        <w:bottom w:val="none" w:sz="0" w:space="0" w:color="auto"/>
                        <w:right w:val="single" w:sz="18" w:space="6" w:color="D4D0C8"/>
                      </w:divBdr>
                    </w:div>
                    <w:div w:id="591010570">
                      <w:marLeft w:val="0"/>
                      <w:marRight w:val="0"/>
                      <w:marTop w:val="0"/>
                      <w:marBottom w:val="0"/>
                      <w:divBdr>
                        <w:top w:val="none" w:sz="0" w:space="0" w:color="auto"/>
                        <w:left w:val="none" w:sz="0" w:space="12" w:color="auto"/>
                        <w:bottom w:val="none" w:sz="0" w:space="0" w:color="auto"/>
                        <w:right w:val="single" w:sz="18" w:space="6" w:color="D4D0C8"/>
                      </w:divBdr>
                    </w:div>
                    <w:div w:id="1718893238">
                      <w:marLeft w:val="0"/>
                      <w:marRight w:val="0"/>
                      <w:marTop w:val="0"/>
                      <w:marBottom w:val="0"/>
                      <w:divBdr>
                        <w:top w:val="none" w:sz="0" w:space="0" w:color="auto"/>
                        <w:left w:val="none" w:sz="0" w:space="12" w:color="auto"/>
                        <w:bottom w:val="none" w:sz="0" w:space="0" w:color="auto"/>
                        <w:right w:val="single" w:sz="18" w:space="6" w:color="D4D0C8"/>
                      </w:divBdr>
                    </w:div>
                    <w:div w:id="2091736774">
                      <w:marLeft w:val="0"/>
                      <w:marRight w:val="0"/>
                      <w:marTop w:val="0"/>
                      <w:marBottom w:val="0"/>
                      <w:divBdr>
                        <w:top w:val="none" w:sz="0" w:space="0" w:color="auto"/>
                        <w:left w:val="none" w:sz="0" w:space="12" w:color="auto"/>
                        <w:bottom w:val="none" w:sz="0" w:space="0" w:color="auto"/>
                        <w:right w:val="single" w:sz="18" w:space="6" w:color="D4D0C8"/>
                      </w:divBdr>
                    </w:div>
                    <w:div w:id="2019190850">
                      <w:marLeft w:val="0"/>
                      <w:marRight w:val="0"/>
                      <w:marTop w:val="0"/>
                      <w:marBottom w:val="0"/>
                      <w:divBdr>
                        <w:top w:val="none" w:sz="0" w:space="0" w:color="auto"/>
                        <w:left w:val="none" w:sz="0" w:space="12" w:color="auto"/>
                        <w:bottom w:val="none" w:sz="0" w:space="0" w:color="auto"/>
                        <w:right w:val="single" w:sz="18" w:space="6" w:color="D4D0C8"/>
                      </w:divBdr>
                    </w:div>
                    <w:div w:id="1479881701">
                      <w:marLeft w:val="0"/>
                      <w:marRight w:val="0"/>
                      <w:marTop w:val="0"/>
                      <w:marBottom w:val="0"/>
                      <w:divBdr>
                        <w:top w:val="none" w:sz="0" w:space="0" w:color="auto"/>
                        <w:left w:val="none" w:sz="0" w:space="12" w:color="auto"/>
                        <w:bottom w:val="none" w:sz="0" w:space="0" w:color="auto"/>
                        <w:right w:val="single" w:sz="18" w:space="6" w:color="D4D0C8"/>
                      </w:divBdr>
                    </w:div>
                    <w:div w:id="1961917851">
                      <w:marLeft w:val="0"/>
                      <w:marRight w:val="0"/>
                      <w:marTop w:val="0"/>
                      <w:marBottom w:val="0"/>
                      <w:divBdr>
                        <w:top w:val="none" w:sz="0" w:space="0" w:color="auto"/>
                        <w:left w:val="none" w:sz="0" w:space="12" w:color="auto"/>
                        <w:bottom w:val="none" w:sz="0" w:space="0" w:color="auto"/>
                        <w:right w:val="single" w:sz="18" w:space="6" w:color="D4D0C8"/>
                      </w:divBdr>
                    </w:div>
                    <w:div w:id="1412972445">
                      <w:marLeft w:val="0"/>
                      <w:marRight w:val="0"/>
                      <w:marTop w:val="0"/>
                      <w:marBottom w:val="0"/>
                      <w:divBdr>
                        <w:top w:val="none" w:sz="0" w:space="0" w:color="auto"/>
                        <w:left w:val="none" w:sz="0" w:space="12" w:color="auto"/>
                        <w:bottom w:val="none" w:sz="0" w:space="0" w:color="auto"/>
                        <w:right w:val="single" w:sz="18" w:space="6" w:color="D4D0C8"/>
                      </w:divBdr>
                    </w:div>
                    <w:div w:id="235942967">
                      <w:marLeft w:val="0"/>
                      <w:marRight w:val="0"/>
                      <w:marTop w:val="0"/>
                      <w:marBottom w:val="0"/>
                      <w:divBdr>
                        <w:top w:val="none" w:sz="0" w:space="0" w:color="auto"/>
                        <w:left w:val="none" w:sz="0" w:space="12" w:color="auto"/>
                        <w:bottom w:val="none" w:sz="0" w:space="0" w:color="auto"/>
                        <w:right w:val="single" w:sz="18" w:space="6" w:color="D4D0C8"/>
                      </w:divBdr>
                    </w:div>
                    <w:div w:id="1075468123">
                      <w:marLeft w:val="0"/>
                      <w:marRight w:val="0"/>
                      <w:marTop w:val="0"/>
                      <w:marBottom w:val="0"/>
                      <w:divBdr>
                        <w:top w:val="none" w:sz="0" w:space="0" w:color="auto"/>
                        <w:left w:val="none" w:sz="0" w:space="12" w:color="auto"/>
                        <w:bottom w:val="none" w:sz="0" w:space="0" w:color="auto"/>
                        <w:right w:val="single" w:sz="18" w:space="6" w:color="D4D0C8"/>
                      </w:divBdr>
                    </w:div>
                    <w:div w:id="1383676980">
                      <w:marLeft w:val="0"/>
                      <w:marRight w:val="0"/>
                      <w:marTop w:val="0"/>
                      <w:marBottom w:val="0"/>
                      <w:divBdr>
                        <w:top w:val="none" w:sz="0" w:space="0" w:color="auto"/>
                        <w:left w:val="none" w:sz="0" w:space="12" w:color="auto"/>
                        <w:bottom w:val="none" w:sz="0" w:space="0" w:color="auto"/>
                        <w:right w:val="single" w:sz="18" w:space="6" w:color="D4D0C8"/>
                      </w:divBdr>
                    </w:div>
                    <w:div w:id="1037704743">
                      <w:marLeft w:val="0"/>
                      <w:marRight w:val="0"/>
                      <w:marTop w:val="0"/>
                      <w:marBottom w:val="0"/>
                      <w:divBdr>
                        <w:top w:val="none" w:sz="0" w:space="0" w:color="auto"/>
                        <w:left w:val="none" w:sz="0" w:space="12" w:color="auto"/>
                        <w:bottom w:val="none" w:sz="0" w:space="0" w:color="auto"/>
                        <w:right w:val="single" w:sz="18" w:space="6" w:color="D4D0C8"/>
                      </w:divBdr>
                    </w:div>
                    <w:div w:id="1057817966">
                      <w:marLeft w:val="0"/>
                      <w:marRight w:val="0"/>
                      <w:marTop w:val="0"/>
                      <w:marBottom w:val="0"/>
                      <w:divBdr>
                        <w:top w:val="none" w:sz="0" w:space="0" w:color="auto"/>
                        <w:left w:val="none" w:sz="0" w:space="12" w:color="auto"/>
                        <w:bottom w:val="none" w:sz="0" w:space="0" w:color="auto"/>
                        <w:right w:val="single" w:sz="18" w:space="6" w:color="D4D0C8"/>
                      </w:divBdr>
                    </w:div>
                    <w:div w:id="1263105141">
                      <w:marLeft w:val="0"/>
                      <w:marRight w:val="0"/>
                      <w:marTop w:val="0"/>
                      <w:marBottom w:val="0"/>
                      <w:divBdr>
                        <w:top w:val="none" w:sz="0" w:space="0" w:color="auto"/>
                        <w:left w:val="none" w:sz="0" w:space="12" w:color="auto"/>
                        <w:bottom w:val="none" w:sz="0" w:space="0" w:color="auto"/>
                        <w:right w:val="single" w:sz="18" w:space="6" w:color="D4D0C8"/>
                      </w:divBdr>
                    </w:div>
                    <w:div w:id="1569144033">
                      <w:marLeft w:val="0"/>
                      <w:marRight w:val="0"/>
                      <w:marTop w:val="0"/>
                      <w:marBottom w:val="0"/>
                      <w:divBdr>
                        <w:top w:val="none" w:sz="0" w:space="0" w:color="auto"/>
                        <w:left w:val="none" w:sz="0" w:space="12" w:color="auto"/>
                        <w:bottom w:val="none" w:sz="0" w:space="0" w:color="auto"/>
                        <w:right w:val="single" w:sz="18" w:space="6" w:color="D4D0C8"/>
                      </w:divBdr>
                    </w:div>
                    <w:div w:id="628978059">
                      <w:marLeft w:val="0"/>
                      <w:marRight w:val="0"/>
                      <w:marTop w:val="0"/>
                      <w:marBottom w:val="0"/>
                      <w:divBdr>
                        <w:top w:val="none" w:sz="0" w:space="0" w:color="auto"/>
                        <w:left w:val="none" w:sz="0" w:space="12" w:color="auto"/>
                        <w:bottom w:val="none" w:sz="0" w:space="0" w:color="auto"/>
                        <w:right w:val="single" w:sz="18" w:space="6" w:color="D4D0C8"/>
                      </w:divBdr>
                    </w:div>
                    <w:div w:id="432820602">
                      <w:marLeft w:val="0"/>
                      <w:marRight w:val="0"/>
                      <w:marTop w:val="0"/>
                      <w:marBottom w:val="0"/>
                      <w:divBdr>
                        <w:top w:val="none" w:sz="0" w:space="0" w:color="auto"/>
                        <w:left w:val="none" w:sz="0" w:space="12" w:color="auto"/>
                        <w:bottom w:val="none" w:sz="0" w:space="0" w:color="auto"/>
                        <w:right w:val="single" w:sz="18" w:space="6" w:color="D4D0C8"/>
                      </w:divBdr>
                    </w:div>
                    <w:div w:id="1699619945">
                      <w:marLeft w:val="0"/>
                      <w:marRight w:val="0"/>
                      <w:marTop w:val="0"/>
                      <w:marBottom w:val="0"/>
                      <w:divBdr>
                        <w:top w:val="none" w:sz="0" w:space="0" w:color="auto"/>
                        <w:left w:val="none" w:sz="0" w:space="12" w:color="auto"/>
                        <w:bottom w:val="none" w:sz="0" w:space="0" w:color="auto"/>
                        <w:right w:val="single" w:sz="18" w:space="6" w:color="D4D0C8"/>
                      </w:divBdr>
                    </w:div>
                    <w:div w:id="1687901181">
                      <w:marLeft w:val="0"/>
                      <w:marRight w:val="0"/>
                      <w:marTop w:val="0"/>
                      <w:marBottom w:val="0"/>
                      <w:divBdr>
                        <w:top w:val="none" w:sz="0" w:space="0" w:color="auto"/>
                        <w:left w:val="none" w:sz="0" w:space="12" w:color="auto"/>
                        <w:bottom w:val="none" w:sz="0" w:space="0" w:color="auto"/>
                        <w:right w:val="single" w:sz="18" w:space="6" w:color="D4D0C8"/>
                      </w:divBdr>
                    </w:div>
                    <w:div w:id="624311250">
                      <w:marLeft w:val="0"/>
                      <w:marRight w:val="0"/>
                      <w:marTop w:val="0"/>
                      <w:marBottom w:val="0"/>
                      <w:divBdr>
                        <w:top w:val="none" w:sz="0" w:space="0" w:color="auto"/>
                        <w:left w:val="none" w:sz="0" w:space="12" w:color="auto"/>
                        <w:bottom w:val="none" w:sz="0" w:space="0" w:color="auto"/>
                        <w:right w:val="single" w:sz="18" w:space="6" w:color="D4D0C8"/>
                      </w:divBdr>
                    </w:div>
                    <w:div w:id="149372237">
                      <w:marLeft w:val="0"/>
                      <w:marRight w:val="0"/>
                      <w:marTop w:val="0"/>
                      <w:marBottom w:val="0"/>
                      <w:divBdr>
                        <w:top w:val="none" w:sz="0" w:space="0" w:color="auto"/>
                        <w:left w:val="none" w:sz="0" w:space="12" w:color="auto"/>
                        <w:bottom w:val="none" w:sz="0" w:space="0" w:color="auto"/>
                        <w:right w:val="single" w:sz="18" w:space="6" w:color="D4D0C8"/>
                      </w:divBdr>
                    </w:div>
                    <w:div w:id="1013648668">
                      <w:marLeft w:val="0"/>
                      <w:marRight w:val="0"/>
                      <w:marTop w:val="0"/>
                      <w:marBottom w:val="0"/>
                      <w:divBdr>
                        <w:top w:val="none" w:sz="0" w:space="0" w:color="auto"/>
                        <w:left w:val="none" w:sz="0" w:space="12" w:color="auto"/>
                        <w:bottom w:val="none" w:sz="0" w:space="0" w:color="auto"/>
                        <w:right w:val="single" w:sz="18" w:space="6" w:color="D4D0C8"/>
                      </w:divBdr>
                    </w:div>
                    <w:div w:id="95103225">
                      <w:marLeft w:val="0"/>
                      <w:marRight w:val="0"/>
                      <w:marTop w:val="0"/>
                      <w:marBottom w:val="0"/>
                      <w:divBdr>
                        <w:top w:val="none" w:sz="0" w:space="0" w:color="auto"/>
                        <w:left w:val="none" w:sz="0" w:space="12" w:color="auto"/>
                        <w:bottom w:val="none" w:sz="0" w:space="0" w:color="auto"/>
                        <w:right w:val="single" w:sz="18" w:space="6" w:color="D4D0C8"/>
                      </w:divBdr>
                    </w:div>
                    <w:div w:id="1798453842">
                      <w:marLeft w:val="0"/>
                      <w:marRight w:val="0"/>
                      <w:marTop w:val="0"/>
                      <w:marBottom w:val="0"/>
                      <w:divBdr>
                        <w:top w:val="none" w:sz="0" w:space="0" w:color="auto"/>
                        <w:left w:val="none" w:sz="0" w:space="12" w:color="auto"/>
                        <w:bottom w:val="none" w:sz="0" w:space="0" w:color="auto"/>
                        <w:right w:val="single" w:sz="18" w:space="6" w:color="D4D0C8"/>
                      </w:divBdr>
                    </w:div>
                    <w:div w:id="1788965632">
                      <w:marLeft w:val="0"/>
                      <w:marRight w:val="0"/>
                      <w:marTop w:val="0"/>
                      <w:marBottom w:val="0"/>
                      <w:divBdr>
                        <w:top w:val="none" w:sz="0" w:space="0" w:color="auto"/>
                        <w:left w:val="none" w:sz="0" w:space="12" w:color="auto"/>
                        <w:bottom w:val="none" w:sz="0" w:space="0" w:color="auto"/>
                        <w:right w:val="single" w:sz="18" w:space="6" w:color="D4D0C8"/>
                      </w:divBdr>
                    </w:div>
                    <w:div w:id="1914582413">
                      <w:marLeft w:val="0"/>
                      <w:marRight w:val="0"/>
                      <w:marTop w:val="0"/>
                      <w:marBottom w:val="0"/>
                      <w:divBdr>
                        <w:top w:val="none" w:sz="0" w:space="0" w:color="auto"/>
                        <w:left w:val="none" w:sz="0" w:space="12" w:color="auto"/>
                        <w:bottom w:val="none" w:sz="0" w:space="0" w:color="auto"/>
                        <w:right w:val="single" w:sz="18" w:space="6" w:color="D4D0C8"/>
                      </w:divBdr>
                    </w:div>
                    <w:div w:id="2013408341">
                      <w:marLeft w:val="0"/>
                      <w:marRight w:val="0"/>
                      <w:marTop w:val="0"/>
                      <w:marBottom w:val="0"/>
                      <w:divBdr>
                        <w:top w:val="none" w:sz="0" w:space="0" w:color="auto"/>
                        <w:left w:val="none" w:sz="0" w:space="12" w:color="auto"/>
                        <w:bottom w:val="none" w:sz="0" w:space="0" w:color="auto"/>
                        <w:right w:val="single" w:sz="18" w:space="6" w:color="D4D0C8"/>
                      </w:divBdr>
                    </w:div>
                    <w:div w:id="1247156373">
                      <w:marLeft w:val="0"/>
                      <w:marRight w:val="0"/>
                      <w:marTop w:val="0"/>
                      <w:marBottom w:val="0"/>
                      <w:divBdr>
                        <w:top w:val="none" w:sz="0" w:space="0" w:color="auto"/>
                        <w:left w:val="none" w:sz="0" w:space="12" w:color="auto"/>
                        <w:bottom w:val="none" w:sz="0" w:space="0" w:color="auto"/>
                        <w:right w:val="single" w:sz="18" w:space="6" w:color="D4D0C8"/>
                      </w:divBdr>
                    </w:div>
                    <w:div w:id="737703074">
                      <w:marLeft w:val="0"/>
                      <w:marRight w:val="0"/>
                      <w:marTop w:val="0"/>
                      <w:marBottom w:val="0"/>
                      <w:divBdr>
                        <w:top w:val="none" w:sz="0" w:space="0" w:color="auto"/>
                        <w:left w:val="none" w:sz="0" w:space="12" w:color="auto"/>
                        <w:bottom w:val="none" w:sz="0" w:space="0" w:color="auto"/>
                        <w:right w:val="single" w:sz="18" w:space="6" w:color="D4D0C8"/>
                      </w:divBdr>
                    </w:div>
                    <w:div w:id="453447178">
                      <w:marLeft w:val="0"/>
                      <w:marRight w:val="0"/>
                      <w:marTop w:val="0"/>
                      <w:marBottom w:val="0"/>
                      <w:divBdr>
                        <w:top w:val="none" w:sz="0" w:space="0" w:color="auto"/>
                        <w:left w:val="none" w:sz="0" w:space="12" w:color="auto"/>
                        <w:bottom w:val="none" w:sz="0" w:space="0" w:color="auto"/>
                        <w:right w:val="single" w:sz="18" w:space="6" w:color="D4D0C8"/>
                      </w:divBdr>
                    </w:div>
                    <w:div w:id="736778890">
                      <w:marLeft w:val="0"/>
                      <w:marRight w:val="0"/>
                      <w:marTop w:val="0"/>
                      <w:marBottom w:val="0"/>
                      <w:divBdr>
                        <w:top w:val="none" w:sz="0" w:space="0" w:color="auto"/>
                        <w:left w:val="none" w:sz="0" w:space="12" w:color="auto"/>
                        <w:bottom w:val="none" w:sz="0" w:space="0" w:color="auto"/>
                        <w:right w:val="single" w:sz="18" w:space="6" w:color="D4D0C8"/>
                      </w:divBdr>
                    </w:div>
                    <w:div w:id="2054841929">
                      <w:marLeft w:val="0"/>
                      <w:marRight w:val="0"/>
                      <w:marTop w:val="0"/>
                      <w:marBottom w:val="0"/>
                      <w:divBdr>
                        <w:top w:val="none" w:sz="0" w:space="0" w:color="auto"/>
                        <w:left w:val="none" w:sz="0" w:space="12" w:color="auto"/>
                        <w:bottom w:val="none" w:sz="0" w:space="0" w:color="auto"/>
                        <w:right w:val="single" w:sz="18" w:space="6" w:color="D4D0C8"/>
                      </w:divBdr>
                    </w:div>
                    <w:div w:id="552738883">
                      <w:marLeft w:val="0"/>
                      <w:marRight w:val="0"/>
                      <w:marTop w:val="0"/>
                      <w:marBottom w:val="0"/>
                      <w:divBdr>
                        <w:top w:val="none" w:sz="0" w:space="0" w:color="auto"/>
                        <w:left w:val="none" w:sz="0" w:space="12" w:color="auto"/>
                        <w:bottom w:val="none" w:sz="0" w:space="0" w:color="auto"/>
                        <w:right w:val="single" w:sz="18" w:space="6" w:color="D4D0C8"/>
                      </w:divBdr>
                    </w:div>
                    <w:div w:id="800999123">
                      <w:marLeft w:val="0"/>
                      <w:marRight w:val="0"/>
                      <w:marTop w:val="0"/>
                      <w:marBottom w:val="0"/>
                      <w:divBdr>
                        <w:top w:val="none" w:sz="0" w:space="0" w:color="auto"/>
                        <w:left w:val="none" w:sz="0" w:space="12" w:color="auto"/>
                        <w:bottom w:val="none" w:sz="0" w:space="0" w:color="auto"/>
                        <w:right w:val="single" w:sz="18" w:space="6" w:color="D4D0C8"/>
                      </w:divBdr>
                    </w:div>
                    <w:div w:id="923732857">
                      <w:marLeft w:val="0"/>
                      <w:marRight w:val="0"/>
                      <w:marTop w:val="0"/>
                      <w:marBottom w:val="0"/>
                      <w:divBdr>
                        <w:top w:val="none" w:sz="0" w:space="0" w:color="auto"/>
                        <w:left w:val="none" w:sz="0" w:space="12" w:color="auto"/>
                        <w:bottom w:val="none" w:sz="0" w:space="0" w:color="auto"/>
                        <w:right w:val="single" w:sz="18" w:space="6" w:color="D4D0C8"/>
                      </w:divBdr>
                    </w:div>
                    <w:div w:id="876087853">
                      <w:marLeft w:val="0"/>
                      <w:marRight w:val="0"/>
                      <w:marTop w:val="0"/>
                      <w:marBottom w:val="0"/>
                      <w:divBdr>
                        <w:top w:val="none" w:sz="0" w:space="0" w:color="auto"/>
                        <w:left w:val="none" w:sz="0" w:space="12" w:color="auto"/>
                        <w:bottom w:val="none" w:sz="0" w:space="0" w:color="auto"/>
                        <w:right w:val="single" w:sz="18" w:space="6" w:color="D4D0C8"/>
                      </w:divBdr>
                    </w:div>
                    <w:div w:id="191111219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59080600">
              <w:marLeft w:val="0"/>
              <w:marRight w:val="0"/>
              <w:marTop w:val="0"/>
              <w:marBottom w:val="0"/>
              <w:divBdr>
                <w:top w:val="none" w:sz="0" w:space="0" w:color="auto"/>
                <w:left w:val="none" w:sz="0" w:space="0" w:color="auto"/>
                <w:bottom w:val="none" w:sz="0" w:space="0" w:color="auto"/>
                <w:right w:val="none" w:sz="0" w:space="0" w:color="auto"/>
              </w:divBdr>
            </w:div>
          </w:divsChild>
        </w:div>
        <w:div w:id="1542474487">
          <w:marLeft w:val="0"/>
          <w:marRight w:val="0"/>
          <w:marTop w:val="0"/>
          <w:marBottom w:val="0"/>
          <w:divBdr>
            <w:top w:val="none" w:sz="0" w:space="0" w:color="auto"/>
            <w:left w:val="none" w:sz="0" w:space="0" w:color="auto"/>
            <w:bottom w:val="none" w:sz="0" w:space="0" w:color="auto"/>
            <w:right w:val="none" w:sz="0" w:space="0" w:color="auto"/>
          </w:divBdr>
        </w:div>
        <w:div w:id="1327709847">
          <w:marLeft w:val="0"/>
          <w:marRight w:val="0"/>
          <w:marTop w:val="0"/>
          <w:marBottom w:val="0"/>
          <w:divBdr>
            <w:top w:val="none" w:sz="0" w:space="0" w:color="auto"/>
            <w:left w:val="none" w:sz="0" w:space="0" w:color="auto"/>
            <w:bottom w:val="none" w:sz="0" w:space="0" w:color="auto"/>
            <w:right w:val="none" w:sz="0" w:space="0" w:color="auto"/>
          </w:divBdr>
          <w:divsChild>
            <w:div w:id="1938830526">
              <w:marLeft w:val="0"/>
              <w:marRight w:val="0"/>
              <w:marTop w:val="0"/>
              <w:marBottom w:val="0"/>
              <w:divBdr>
                <w:top w:val="none" w:sz="0" w:space="0" w:color="auto"/>
                <w:left w:val="none" w:sz="0" w:space="0" w:color="auto"/>
                <w:bottom w:val="none" w:sz="0" w:space="0" w:color="auto"/>
                <w:right w:val="none" w:sz="0" w:space="0" w:color="auto"/>
              </w:divBdr>
              <w:divsChild>
                <w:div w:id="1937472200">
                  <w:marLeft w:val="0"/>
                  <w:marRight w:val="0"/>
                  <w:marTop w:val="0"/>
                  <w:marBottom w:val="0"/>
                  <w:divBdr>
                    <w:top w:val="none" w:sz="0" w:space="0" w:color="auto"/>
                    <w:left w:val="none" w:sz="0" w:space="0" w:color="auto"/>
                    <w:bottom w:val="none" w:sz="0" w:space="0" w:color="auto"/>
                    <w:right w:val="none" w:sz="0" w:space="0" w:color="auto"/>
                  </w:divBdr>
                  <w:divsChild>
                    <w:div w:id="1473786026">
                      <w:marLeft w:val="0"/>
                      <w:marRight w:val="0"/>
                      <w:marTop w:val="240"/>
                      <w:marBottom w:val="240"/>
                      <w:divBdr>
                        <w:top w:val="single" w:sz="6" w:space="4" w:color="CCCCCC"/>
                        <w:left w:val="single" w:sz="6" w:space="4" w:color="CCCCCC"/>
                        <w:bottom w:val="single" w:sz="6" w:space="4" w:color="CCCCCC"/>
                        <w:right w:val="single" w:sz="6" w:space="4" w:color="CCCCCC"/>
                      </w:divBdr>
                      <w:divsChild>
                        <w:div w:id="172451026">
                          <w:marLeft w:val="0"/>
                          <w:marRight w:val="0"/>
                          <w:marTop w:val="0"/>
                          <w:marBottom w:val="0"/>
                          <w:divBdr>
                            <w:top w:val="none" w:sz="0" w:space="0" w:color="auto"/>
                            <w:left w:val="none" w:sz="0" w:space="12" w:color="auto"/>
                            <w:bottom w:val="none" w:sz="0" w:space="0" w:color="auto"/>
                            <w:right w:val="single" w:sz="18" w:space="6" w:color="D4D0C8"/>
                          </w:divBdr>
                        </w:div>
                        <w:div w:id="1839492763">
                          <w:marLeft w:val="0"/>
                          <w:marRight w:val="0"/>
                          <w:marTop w:val="0"/>
                          <w:marBottom w:val="0"/>
                          <w:divBdr>
                            <w:top w:val="none" w:sz="0" w:space="0" w:color="auto"/>
                            <w:left w:val="none" w:sz="0" w:space="12" w:color="auto"/>
                            <w:bottom w:val="none" w:sz="0" w:space="0" w:color="auto"/>
                            <w:right w:val="single" w:sz="18" w:space="6" w:color="D4D0C8"/>
                          </w:divBdr>
                        </w:div>
                        <w:div w:id="1395465812">
                          <w:marLeft w:val="0"/>
                          <w:marRight w:val="0"/>
                          <w:marTop w:val="0"/>
                          <w:marBottom w:val="0"/>
                          <w:divBdr>
                            <w:top w:val="none" w:sz="0" w:space="0" w:color="auto"/>
                            <w:left w:val="none" w:sz="0" w:space="12" w:color="auto"/>
                            <w:bottom w:val="none" w:sz="0" w:space="0" w:color="auto"/>
                            <w:right w:val="single" w:sz="18" w:space="6" w:color="D4D0C8"/>
                          </w:divBdr>
                        </w:div>
                        <w:div w:id="105776489">
                          <w:marLeft w:val="0"/>
                          <w:marRight w:val="0"/>
                          <w:marTop w:val="0"/>
                          <w:marBottom w:val="0"/>
                          <w:divBdr>
                            <w:top w:val="none" w:sz="0" w:space="0" w:color="auto"/>
                            <w:left w:val="none" w:sz="0" w:space="12" w:color="auto"/>
                            <w:bottom w:val="none" w:sz="0" w:space="0" w:color="auto"/>
                            <w:right w:val="single" w:sz="18" w:space="6" w:color="D4D0C8"/>
                          </w:divBdr>
                        </w:div>
                        <w:div w:id="269121427">
                          <w:marLeft w:val="0"/>
                          <w:marRight w:val="0"/>
                          <w:marTop w:val="0"/>
                          <w:marBottom w:val="0"/>
                          <w:divBdr>
                            <w:top w:val="none" w:sz="0" w:space="0" w:color="auto"/>
                            <w:left w:val="none" w:sz="0" w:space="12" w:color="auto"/>
                            <w:bottom w:val="none" w:sz="0" w:space="0" w:color="auto"/>
                            <w:right w:val="single" w:sz="18" w:space="6" w:color="D4D0C8"/>
                          </w:divBdr>
                        </w:div>
                        <w:div w:id="1865746124">
                          <w:marLeft w:val="0"/>
                          <w:marRight w:val="0"/>
                          <w:marTop w:val="0"/>
                          <w:marBottom w:val="0"/>
                          <w:divBdr>
                            <w:top w:val="none" w:sz="0" w:space="0" w:color="auto"/>
                            <w:left w:val="none" w:sz="0" w:space="12" w:color="auto"/>
                            <w:bottom w:val="none" w:sz="0" w:space="0" w:color="auto"/>
                            <w:right w:val="single" w:sz="18" w:space="6" w:color="D4D0C8"/>
                          </w:divBdr>
                        </w:div>
                        <w:div w:id="1408966018">
                          <w:marLeft w:val="0"/>
                          <w:marRight w:val="0"/>
                          <w:marTop w:val="0"/>
                          <w:marBottom w:val="0"/>
                          <w:divBdr>
                            <w:top w:val="none" w:sz="0" w:space="0" w:color="auto"/>
                            <w:left w:val="none" w:sz="0" w:space="12" w:color="auto"/>
                            <w:bottom w:val="none" w:sz="0" w:space="0" w:color="auto"/>
                            <w:right w:val="single" w:sz="18" w:space="6" w:color="D4D0C8"/>
                          </w:divBdr>
                        </w:div>
                        <w:div w:id="647325456">
                          <w:marLeft w:val="0"/>
                          <w:marRight w:val="0"/>
                          <w:marTop w:val="0"/>
                          <w:marBottom w:val="0"/>
                          <w:divBdr>
                            <w:top w:val="none" w:sz="0" w:space="0" w:color="auto"/>
                            <w:left w:val="none" w:sz="0" w:space="12" w:color="auto"/>
                            <w:bottom w:val="none" w:sz="0" w:space="0" w:color="auto"/>
                            <w:right w:val="single" w:sz="18" w:space="6" w:color="D4D0C8"/>
                          </w:divBdr>
                        </w:div>
                        <w:div w:id="1724209313">
                          <w:marLeft w:val="0"/>
                          <w:marRight w:val="0"/>
                          <w:marTop w:val="0"/>
                          <w:marBottom w:val="0"/>
                          <w:divBdr>
                            <w:top w:val="none" w:sz="0" w:space="0" w:color="auto"/>
                            <w:left w:val="none" w:sz="0" w:space="12" w:color="auto"/>
                            <w:bottom w:val="none" w:sz="0" w:space="0" w:color="auto"/>
                            <w:right w:val="single" w:sz="18" w:space="6" w:color="D4D0C8"/>
                          </w:divBdr>
                        </w:div>
                        <w:div w:id="813566805">
                          <w:marLeft w:val="0"/>
                          <w:marRight w:val="0"/>
                          <w:marTop w:val="0"/>
                          <w:marBottom w:val="0"/>
                          <w:divBdr>
                            <w:top w:val="none" w:sz="0" w:space="0" w:color="auto"/>
                            <w:left w:val="none" w:sz="0" w:space="12" w:color="auto"/>
                            <w:bottom w:val="none" w:sz="0" w:space="0" w:color="auto"/>
                            <w:right w:val="single" w:sz="18" w:space="6" w:color="D4D0C8"/>
                          </w:divBdr>
                        </w:div>
                        <w:div w:id="130824093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61349270">
              <w:marLeft w:val="0"/>
              <w:marRight w:val="0"/>
              <w:marTop w:val="0"/>
              <w:marBottom w:val="0"/>
              <w:divBdr>
                <w:top w:val="none" w:sz="0" w:space="0" w:color="auto"/>
                <w:left w:val="none" w:sz="0" w:space="0" w:color="auto"/>
                <w:bottom w:val="none" w:sz="0" w:space="0" w:color="auto"/>
                <w:right w:val="none" w:sz="0" w:space="0" w:color="auto"/>
              </w:divBdr>
            </w:div>
            <w:div w:id="2080512665">
              <w:marLeft w:val="0"/>
              <w:marRight w:val="0"/>
              <w:marTop w:val="0"/>
              <w:marBottom w:val="0"/>
              <w:divBdr>
                <w:top w:val="none" w:sz="0" w:space="0" w:color="auto"/>
                <w:left w:val="none" w:sz="0" w:space="0" w:color="auto"/>
                <w:bottom w:val="none" w:sz="0" w:space="0" w:color="auto"/>
                <w:right w:val="none" w:sz="0" w:space="0" w:color="auto"/>
              </w:divBdr>
            </w:div>
            <w:div w:id="1967613864">
              <w:marLeft w:val="0"/>
              <w:marRight w:val="0"/>
              <w:marTop w:val="0"/>
              <w:marBottom w:val="0"/>
              <w:divBdr>
                <w:top w:val="none" w:sz="0" w:space="0" w:color="auto"/>
                <w:left w:val="none" w:sz="0" w:space="0" w:color="auto"/>
                <w:bottom w:val="none" w:sz="0" w:space="0" w:color="auto"/>
                <w:right w:val="none" w:sz="0" w:space="0" w:color="auto"/>
              </w:divBdr>
            </w:div>
            <w:div w:id="1659260058">
              <w:marLeft w:val="0"/>
              <w:marRight w:val="0"/>
              <w:marTop w:val="0"/>
              <w:marBottom w:val="0"/>
              <w:divBdr>
                <w:top w:val="none" w:sz="0" w:space="0" w:color="auto"/>
                <w:left w:val="none" w:sz="0" w:space="0" w:color="auto"/>
                <w:bottom w:val="none" w:sz="0" w:space="0" w:color="auto"/>
                <w:right w:val="none" w:sz="0" w:space="0" w:color="auto"/>
              </w:divBdr>
              <w:divsChild>
                <w:div w:id="960764002">
                  <w:marLeft w:val="0"/>
                  <w:marRight w:val="0"/>
                  <w:marTop w:val="0"/>
                  <w:marBottom w:val="0"/>
                  <w:divBdr>
                    <w:top w:val="none" w:sz="0" w:space="0" w:color="auto"/>
                    <w:left w:val="none" w:sz="0" w:space="0" w:color="auto"/>
                    <w:bottom w:val="none" w:sz="0" w:space="0" w:color="auto"/>
                    <w:right w:val="none" w:sz="0" w:space="0" w:color="auto"/>
                  </w:divBdr>
                </w:div>
                <w:div w:id="2062707710">
                  <w:marLeft w:val="0"/>
                  <w:marRight w:val="0"/>
                  <w:marTop w:val="0"/>
                  <w:marBottom w:val="0"/>
                  <w:divBdr>
                    <w:top w:val="none" w:sz="0" w:space="0" w:color="auto"/>
                    <w:left w:val="none" w:sz="0" w:space="0" w:color="auto"/>
                    <w:bottom w:val="none" w:sz="0" w:space="0" w:color="auto"/>
                    <w:right w:val="none" w:sz="0" w:space="0" w:color="auto"/>
                  </w:divBdr>
                </w:div>
                <w:div w:id="1252347695">
                  <w:marLeft w:val="0"/>
                  <w:marRight w:val="0"/>
                  <w:marTop w:val="0"/>
                  <w:marBottom w:val="0"/>
                  <w:divBdr>
                    <w:top w:val="none" w:sz="0" w:space="0" w:color="auto"/>
                    <w:left w:val="none" w:sz="0" w:space="0" w:color="auto"/>
                    <w:bottom w:val="none" w:sz="0" w:space="0" w:color="auto"/>
                    <w:right w:val="none" w:sz="0" w:space="0" w:color="auto"/>
                  </w:divBdr>
                  <w:divsChild>
                    <w:div w:id="556671228">
                      <w:marLeft w:val="0"/>
                      <w:marRight w:val="0"/>
                      <w:marTop w:val="0"/>
                      <w:marBottom w:val="0"/>
                      <w:divBdr>
                        <w:top w:val="none" w:sz="0" w:space="0" w:color="auto"/>
                        <w:left w:val="none" w:sz="0" w:space="0" w:color="auto"/>
                        <w:bottom w:val="none" w:sz="0" w:space="0" w:color="auto"/>
                        <w:right w:val="none" w:sz="0" w:space="0" w:color="auto"/>
                      </w:divBdr>
                    </w:div>
                    <w:div w:id="95446147">
                      <w:marLeft w:val="0"/>
                      <w:marRight w:val="0"/>
                      <w:marTop w:val="0"/>
                      <w:marBottom w:val="0"/>
                      <w:divBdr>
                        <w:top w:val="none" w:sz="0" w:space="0" w:color="auto"/>
                        <w:left w:val="none" w:sz="0" w:space="0" w:color="auto"/>
                        <w:bottom w:val="none" w:sz="0" w:space="0" w:color="auto"/>
                        <w:right w:val="none" w:sz="0" w:space="0" w:color="auto"/>
                      </w:divBdr>
                    </w:div>
                    <w:div w:id="531382932">
                      <w:marLeft w:val="0"/>
                      <w:marRight w:val="0"/>
                      <w:marTop w:val="0"/>
                      <w:marBottom w:val="0"/>
                      <w:divBdr>
                        <w:top w:val="none" w:sz="0" w:space="0" w:color="auto"/>
                        <w:left w:val="none" w:sz="0" w:space="0" w:color="auto"/>
                        <w:bottom w:val="none" w:sz="0" w:space="0" w:color="auto"/>
                        <w:right w:val="none" w:sz="0" w:space="0" w:color="auto"/>
                      </w:divBdr>
                      <w:divsChild>
                        <w:div w:id="248999611">
                          <w:marLeft w:val="0"/>
                          <w:marRight w:val="0"/>
                          <w:marTop w:val="0"/>
                          <w:marBottom w:val="0"/>
                          <w:divBdr>
                            <w:top w:val="none" w:sz="0" w:space="0" w:color="auto"/>
                            <w:left w:val="none" w:sz="0" w:space="0" w:color="auto"/>
                            <w:bottom w:val="none" w:sz="0" w:space="0" w:color="auto"/>
                            <w:right w:val="none" w:sz="0" w:space="0" w:color="auto"/>
                          </w:divBdr>
                        </w:div>
                        <w:div w:id="334694721">
                          <w:marLeft w:val="0"/>
                          <w:marRight w:val="0"/>
                          <w:marTop w:val="0"/>
                          <w:marBottom w:val="0"/>
                          <w:divBdr>
                            <w:top w:val="none" w:sz="0" w:space="0" w:color="auto"/>
                            <w:left w:val="none" w:sz="0" w:space="0" w:color="auto"/>
                            <w:bottom w:val="none" w:sz="0" w:space="0" w:color="auto"/>
                            <w:right w:val="none" w:sz="0" w:space="0" w:color="auto"/>
                          </w:divBdr>
                        </w:div>
                        <w:div w:id="520439397">
                          <w:marLeft w:val="0"/>
                          <w:marRight w:val="0"/>
                          <w:marTop w:val="0"/>
                          <w:marBottom w:val="0"/>
                          <w:divBdr>
                            <w:top w:val="none" w:sz="0" w:space="0" w:color="auto"/>
                            <w:left w:val="none" w:sz="0" w:space="0" w:color="auto"/>
                            <w:bottom w:val="none" w:sz="0" w:space="0" w:color="auto"/>
                            <w:right w:val="none" w:sz="0" w:space="0" w:color="auto"/>
                          </w:divBdr>
                        </w:div>
                        <w:div w:id="730078149">
                          <w:marLeft w:val="0"/>
                          <w:marRight w:val="0"/>
                          <w:marTop w:val="0"/>
                          <w:marBottom w:val="0"/>
                          <w:divBdr>
                            <w:top w:val="none" w:sz="0" w:space="0" w:color="auto"/>
                            <w:left w:val="none" w:sz="0" w:space="0" w:color="auto"/>
                            <w:bottom w:val="none" w:sz="0" w:space="0" w:color="auto"/>
                            <w:right w:val="none" w:sz="0" w:space="0" w:color="auto"/>
                          </w:divBdr>
                        </w:div>
                        <w:div w:id="750128430">
                          <w:marLeft w:val="0"/>
                          <w:marRight w:val="0"/>
                          <w:marTop w:val="0"/>
                          <w:marBottom w:val="0"/>
                          <w:divBdr>
                            <w:top w:val="none" w:sz="0" w:space="0" w:color="auto"/>
                            <w:left w:val="none" w:sz="0" w:space="0" w:color="auto"/>
                            <w:bottom w:val="none" w:sz="0" w:space="0" w:color="auto"/>
                            <w:right w:val="none" w:sz="0" w:space="0" w:color="auto"/>
                          </w:divBdr>
                          <w:divsChild>
                            <w:div w:id="578179045">
                              <w:marLeft w:val="0"/>
                              <w:marRight w:val="0"/>
                              <w:marTop w:val="0"/>
                              <w:marBottom w:val="0"/>
                              <w:divBdr>
                                <w:top w:val="none" w:sz="0" w:space="0" w:color="auto"/>
                                <w:left w:val="none" w:sz="0" w:space="0" w:color="auto"/>
                                <w:bottom w:val="none" w:sz="0" w:space="0" w:color="auto"/>
                                <w:right w:val="none" w:sz="0" w:space="0" w:color="auto"/>
                              </w:divBdr>
                              <w:divsChild>
                                <w:div w:id="290553223">
                                  <w:marLeft w:val="0"/>
                                  <w:marRight w:val="0"/>
                                  <w:marTop w:val="0"/>
                                  <w:marBottom w:val="0"/>
                                  <w:divBdr>
                                    <w:top w:val="none" w:sz="0" w:space="0" w:color="auto"/>
                                    <w:left w:val="none" w:sz="0" w:space="0" w:color="auto"/>
                                    <w:bottom w:val="none" w:sz="0" w:space="0" w:color="auto"/>
                                    <w:right w:val="none" w:sz="0" w:space="0" w:color="auto"/>
                                  </w:divBdr>
                                  <w:divsChild>
                                    <w:div w:id="1838887096">
                                      <w:marLeft w:val="0"/>
                                      <w:marRight w:val="0"/>
                                      <w:marTop w:val="240"/>
                                      <w:marBottom w:val="240"/>
                                      <w:divBdr>
                                        <w:top w:val="single" w:sz="6" w:space="4" w:color="CCCCCC"/>
                                        <w:left w:val="single" w:sz="6" w:space="4" w:color="CCCCCC"/>
                                        <w:bottom w:val="single" w:sz="6" w:space="4" w:color="CCCCCC"/>
                                        <w:right w:val="single" w:sz="6" w:space="4" w:color="CCCCCC"/>
                                      </w:divBdr>
                                      <w:divsChild>
                                        <w:div w:id="1509902847">
                                          <w:marLeft w:val="0"/>
                                          <w:marRight w:val="0"/>
                                          <w:marTop w:val="0"/>
                                          <w:marBottom w:val="0"/>
                                          <w:divBdr>
                                            <w:top w:val="none" w:sz="0" w:space="0" w:color="auto"/>
                                            <w:left w:val="none" w:sz="0" w:space="12" w:color="auto"/>
                                            <w:bottom w:val="none" w:sz="0" w:space="0" w:color="auto"/>
                                            <w:right w:val="single" w:sz="18" w:space="6" w:color="D4D0C8"/>
                                          </w:divBdr>
                                        </w:div>
                                        <w:div w:id="1475830127">
                                          <w:marLeft w:val="0"/>
                                          <w:marRight w:val="0"/>
                                          <w:marTop w:val="0"/>
                                          <w:marBottom w:val="0"/>
                                          <w:divBdr>
                                            <w:top w:val="none" w:sz="0" w:space="0" w:color="auto"/>
                                            <w:left w:val="none" w:sz="0" w:space="12" w:color="auto"/>
                                            <w:bottom w:val="none" w:sz="0" w:space="0" w:color="auto"/>
                                            <w:right w:val="single" w:sz="18" w:space="6" w:color="D4D0C8"/>
                                          </w:divBdr>
                                        </w:div>
                                        <w:div w:id="192650085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83871798">
                                  <w:marLeft w:val="0"/>
                                  <w:marRight w:val="0"/>
                                  <w:marTop w:val="0"/>
                                  <w:marBottom w:val="0"/>
                                  <w:divBdr>
                                    <w:top w:val="none" w:sz="0" w:space="0" w:color="auto"/>
                                    <w:left w:val="none" w:sz="0" w:space="0" w:color="auto"/>
                                    <w:bottom w:val="none" w:sz="0" w:space="0" w:color="auto"/>
                                    <w:right w:val="none" w:sz="0" w:space="0" w:color="auto"/>
                                  </w:divBdr>
                                </w:div>
                                <w:div w:id="1314338554">
                                  <w:marLeft w:val="0"/>
                                  <w:marRight w:val="0"/>
                                  <w:marTop w:val="0"/>
                                  <w:marBottom w:val="0"/>
                                  <w:divBdr>
                                    <w:top w:val="none" w:sz="0" w:space="0" w:color="auto"/>
                                    <w:left w:val="none" w:sz="0" w:space="0" w:color="auto"/>
                                    <w:bottom w:val="none" w:sz="0" w:space="0" w:color="auto"/>
                                    <w:right w:val="none" w:sz="0" w:space="0" w:color="auto"/>
                                  </w:divBdr>
                                  <w:divsChild>
                                    <w:div w:id="647978341">
                                      <w:marLeft w:val="0"/>
                                      <w:marRight w:val="0"/>
                                      <w:marTop w:val="0"/>
                                      <w:marBottom w:val="0"/>
                                      <w:divBdr>
                                        <w:top w:val="none" w:sz="0" w:space="0" w:color="auto"/>
                                        <w:left w:val="none" w:sz="0" w:space="0" w:color="auto"/>
                                        <w:bottom w:val="none" w:sz="0" w:space="0" w:color="auto"/>
                                        <w:right w:val="none" w:sz="0" w:space="0" w:color="auto"/>
                                      </w:divBdr>
                                      <w:divsChild>
                                        <w:div w:id="1977296159">
                                          <w:marLeft w:val="0"/>
                                          <w:marRight w:val="0"/>
                                          <w:marTop w:val="0"/>
                                          <w:marBottom w:val="0"/>
                                          <w:divBdr>
                                            <w:top w:val="none" w:sz="0" w:space="0" w:color="auto"/>
                                            <w:left w:val="none" w:sz="0" w:space="0" w:color="auto"/>
                                            <w:bottom w:val="none" w:sz="0" w:space="0" w:color="auto"/>
                                            <w:right w:val="none" w:sz="0" w:space="0" w:color="auto"/>
                                          </w:divBdr>
                                          <w:divsChild>
                                            <w:div w:id="1427774826">
                                              <w:marLeft w:val="0"/>
                                              <w:marRight w:val="0"/>
                                              <w:marTop w:val="240"/>
                                              <w:marBottom w:val="240"/>
                                              <w:divBdr>
                                                <w:top w:val="single" w:sz="6" w:space="4" w:color="CCCCCC"/>
                                                <w:left w:val="single" w:sz="6" w:space="4" w:color="CCCCCC"/>
                                                <w:bottom w:val="single" w:sz="6" w:space="4" w:color="CCCCCC"/>
                                                <w:right w:val="single" w:sz="6" w:space="4" w:color="CCCCCC"/>
                                              </w:divBdr>
                                              <w:divsChild>
                                                <w:div w:id="1852259923">
                                                  <w:marLeft w:val="0"/>
                                                  <w:marRight w:val="0"/>
                                                  <w:marTop w:val="0"/>
                                                  <w:marBottom w:val="0"/>
                                                  <w:divBdr>
                                                    <w:top w:val="none" w:sz="0" w:space="0" w:color="auto"/>
                                                    <w:left w:val="none" w:sz="0" w:space="12" w:color="auto"/>
                                                    <w:bottom w:val="none" w:sz="0" w:space="0" w:color="auto"/>
                                                    <w:right w:val="single" w:sz="18" w:space="6" w:color="D4D0C8"/>
                                                  </w:divBdr>
                                                </w:div>
                                                <w:div w:id="511650538">
                                                  <w:marLeft w:val="0"/>
                                                  <w:marRight w:val="0"/>
                                                  <w:marTop w:val="0"/>
                                                  <w:marBottom w:val="0"/>
                                                  <w:divBdr>
                                                    <w:top w:val="none" w:sz="0" w:space="0" w:color="auto"/>
                                                    <w:left w:val="none" w:sz="0" w:space="12" w:color="auto"/>
                                                    <w:bottom w:val="none" w:sz="0" w:space="0" w:color="auto"/>
                                                    <w:right w:val="single" w:sz="18" w:space="6" w:color="D4D0C8"/>
                                                  </w:divBdr>
                                                </w:div>
                                                <w:div w:id="1867909224">
                                                  <w:marLeft w:val="0"/>
                                                  <w:marRight w:val="0"/>
                                                  <w:marTop w:val="0"/>
                                                  <w:marBottom w:val="0"/>
                                                  <w:divBdr>
                                                    <w:top w:val="none" w:sz="0" w:space="0" w:color="auto"/>
                                                    <w:left w:val="none" w:sz="0" w:space="12" w:color="auto"/>
                                                    <w:bottom w:val="none" w:sz="0" w:space="0" w:color="auto"/>
                                                    <w:right w:val="single" w:sz="18" w:space="6" w:color="D4D0C8"/>
                                                  </w:divBdr>
                                                </w:div>
                                                <w:div w:id="405568584">
                                                  <w:marLeft w:val="0"/>
                                                  <w:marRight w:val="0"/>
                                                  <w:marTop w:val="0"/>
                                                  <w:marBottom w:val="0"/>
                                                  <w:divBdr>
                                                    <w:top w:val="none" w:sz="0" w:space="0" w:color="auto"/>
                                                    <w:left w:val="none" w:sz="0" w:space="12" w:color="auto"/>
                                                    <w:bottom w:val="none" w:sz="0" w:space="0" w:color="auto"/>
                                                    <w:right w:val="single" w:sz="18" w:space="6" w:color="D4D0C8"/>
                                                  </w:divBdr>
                                                </w:div>
                                                <w:div w:id="93012635">
                                                  <w:marLeft w:val="0"/>
                                                  <w:marRight w:val="0"/>
                                                  <w:marTop w:val="0"/>
                                                  <w:marBottom w:val="0"/>
                                                  <w:divBdr>
                                                    <w:top w:val="none" w:sz="0" w:space="0" w:color="auto"/>
                                                    <w:left w:val="none" w:sz="0" w:space="12" w:color="auto"/>
                                                    <w:bottom w:val="none" w:sz="0" w:space="0" w:color="auto"/>
                                                    <w:right w:val="single" w:sz="18" w:space="6" w:color="D4D0C8"/>
                                                  </w:divBdr>
                                                </w:div>
                                                <w:div w:id="116342563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39366154">
                                      <w:marLeft w:val="0"/>
                                      <w:marRight w:val="0"/>
                                      <w:marTop w:val="0"/>
                                      <w:marBottom w:val="0"/>
                                      <w:divBdr>
                                        <w:top w:val="none" w:sz="0" w:space="0" w:color="auto"/>
                                        <w:left w:val="none" w:sz="0" w:space="0" w:color="auto"/>
                                        <w:bottom w:val="none" w:sz="0" w:space="0" w:color="auto"/>
                                        <w:right w:val="none" w:sz="0" w:space="0" w:color="auto"/>
                                      </w:divBdr>
                                    </w:div>
                                    <w:div w:id="1397700694">
                                      <w:marLeft w:val="0"/>
                                      <w:marRight w:val="0"/>
                                      <w:marTop w:val="0"/>
                                      <w:marBottom w:val="0"/>
                                      <w:divBdr>
                                        <w:top w:val="none" w:sz="0" w:space="0" w:color="auto"/>
                                        <w:left w:val="none" w:sz="0" w:space="0" w:color="auto"/>
                                        <w:bottom w:val="none" w:sz="0" w:space="0" w:color="auto"/>
                                        <w:right w:val="none" w:sz="0" w:space="0" w:color="auto"/>
                                      </w:divBdr>
                                      <w:divsChild>
                                        <w:div w:id="379086625">
                                          <w:marLeft w:val="0"/>
                                          <w:marRight w:val="0"/>
                                          <w:marTop w:val="0"/>
                                          <w:marBottom w:val="0"/>
                                          <w:divBdr>
                                            <w:top w:val="none" w:sz="0" w:space="0" w:color="auto"/>
                                            <w:left w:val="none" w:sz="0" w:space="0" w:color="auto"/>
                                            <w:bottom w:val="none" w:sz="0" w:space="0" w:color="auto"/>
                                            <w:right w:val="none" w:sz="0" w:space="0" w:color="auto"/>
                                          </w:divBdr>
                                          <w:divsChild>
                                            <w:div w:id="1149788201">
                                              <w:marLeft w:val="0"/>
                                              <w:marRight w:val="0"/>
                                              <w:marTop w:val="240"/>
                                              <w:marBottom w:val="240"/>
                                              <w:divBdr>
                                                <w:top w:val="single" w:sz="6" w:space="4" w:color="CCCCCC"/>
                                                <w:left w:val="single" w:sz="6" w:space="4" w:color="CCCCCC"/>
                                                <w:bottom w:val="single" w:sz="6" w:space="4" w:color="CCCCCC"/>
                                                <w:right w:val="single" w:sz="6" w:space="4" w:color="CCCCCC"/>
                                              </w:divBdr>
                                              <w:divsChild>
                                                <w:div w:id="1544559736">
                                                  <w:marLeft w:val="0"/>
                                                  <w:marRight w:val="0"/>
                                                  <w:marTop w:val="0"/>
                                                  <w:marBottom w:val="0"/>
                                                  <w:divBdr>
                                                    <w:top w:val="none" w:sz="0" w:space="0" w:color="auto"/>
                                                    <w:left w:val="none" w:sz="0" w:space="12" w:color="auto"/>
                                                    <w:bottom w:val="none" w:sz="0" w:space="0" w:color="auto"/>
                                                    <w:right w:val="single" w:sz="18" w:space="6" w:color="D4D0C8"/>
                                                  </w:divBdr>
                                                </w:div>
                                                <w:div w:id="1129782601">
                                                  <w:marLeft w:val="0"/>
                                                  <w:marRight w:val="0"/>
                                                  <w:marTop w:val="0"/>
                                                  <w:marBottom w:val="0"/>
                                                  <w:divBdr>
                                                    <w:top w:val="none" w:sz="0" w:space="0" w:color="auto"/>
                                                    <w:left w:val="none" w:sz="0" w:space="12" w:color="auto"/>
                                                    <w:bottom w:val="none" w:sz="0" w:space="0" w:color="auto"/>
                                                    <w:right w:val="single" w:sz="18" w:space="6" w:color="D4D0C8"/>
                                                  </w:divBdr>
                                                </w:div>
                                                <w:div w:id="21900699">
                                                  <w:marLeft w:val="0"/>
                                                  <w:marRight w:val="0"/>
                                                  <w:marTop w:val="0"/>
                                                  <w:marBottom w:val="0"/>
                                                  <w:divBdr>
                                                    <w:top w:val="none" w:sz="0" w:space="0" w:color="auto"/>
                                                    <w:left w:val="none" w:sz="0" w:space="12" w:color="auto"/>
                                                    <w:bottom w:val="none" w:sz="0" w:space="0" w:color="auto"/>
                                                    <w:right w:val="single" w:sz="18" w:space="6" w:color="D4D0C8"/>
                                                  </w:divBdr>
                                                </w:div>
                                                <w:div w:id="367217515">
                                                  <w:marLeft w:val="0"/>
                                                  <w:marRight w:val="0"/>
                                                  <w:marTop w:val="0"/>
                                                  <w:marBottom w:val="0"/>
                                                  <w:divBdr>
                                                    <w:top w:val="none" w:sz="0" w:space="0" w:color="auto"/>
                                                    <w:left w:val="none" w:sz="0" w:space="12" w:color="auto"/>
                                                    <w:bottom w:val="none" w:sz="0" w:space="0" w:color="auto"/>
                                                    <w:right w:val="single" w:sz="18" w:space="6" w:color="D4D0C8"/>
                                                  </w:divBdr>
                                                </w:div>
                                                <w:div w:id="1436250296">
                                                  <w:marLeft w:val="0"/>
                                                  <w:marRight w:val="0"/>
                                                  <w:marTop w:val="0"/>
                                                  <w:marBottom w:val="0"/>
                                                  <w:divBdr>
                                                    <w:top w:val="none" w:sz="0" w:space="0" w:color="auto"/>
                                                    <w:left w:val="none" w:sz="0" w:space="12" w:color="auto"/>
                                                    <w:bottom w:val="none" w:sz="0" w:space="0" w:color="auto"/>
                                                    <w:right w:val="single" w:sz="18" w:space="6" w:color="D4D0C8"/>
                                                  </w:divBdr>
                                                </w:div>
                                                <w:div w:id="2117477712">
                                                  <w:marLeft w:val="0"/>
                                                  <w:marRight w:val="0"/>
                                                  <w:marTop w:val="0"/>
                                                  <w:marBottom w:val="0"/>
                                                  <w:divBdr>
                                                    <w:top w:val="none" w:sz="0" w:space="0" w:color="auto"/>
                                                    <w:left w:val="none" w:sz="0" w:space="12" w:color="auto"/>
                                                    <w:bottom w:val="none" w:sz="0" w:space="0" w:color="auto"/>
                                                    <w:right w:val="single" w:sz="18" w:space="6" w:color="D4D0C8"/>
                                                  </w:divBdr>
                                                </w:div>
                                                <w:div w:id="11772192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779333955">
                                          <w:marLeft w:val="0"/>
                                          <w:marRight w:val="0"/>
                                          <w:marTop w:val="0"/>
                                          <w:marBottom w:val="0"/>
                                          <w:divBdr>
                                            <w:top w:val="none" w:sz="0" w:space="0" w:color="auto"/>
                                            <w:left w:val="none" w:sz="0" w:space="0" w:color="auto"/>
                                            <w:bottom w:val="none" w:sz="0" w:space="0" w:color="auto"/>
                                            <w:right w:val="none" w:sz="0" w:space="0" w:color="auto"/>
                                          </w:divBdr>
                                          <w:divsChild>
                                            <w:div w:id="1989436276">
                                              <w:marLeft w:val="0"/>
                                              <w:marRight w:val="0"/>
                                              <w:marTop w:val="0"/>
                                              <w:marBottom w:val="0"/>
                                              <w:divBdr>
                                                <w:top w:val="none" w:sz="0" w:space="0" w:color="auto"/>
                                                <w:left w:val="none" w:sz="0" w:space="0" w:color="auto"/>
                                                <w:bottom w:val="none" w:sz="0" w:space="0" w:color="auto"/>
                                                <w:right w:val="none" w:sz="0" w:space="0" w:color="auto"/>
                                              </w:divBdr>
                                            </w:div>
                                            <w:div w:id="1809080374">
                                              <w:marLeft w:val="0"/>
                                              <w:marRight w:val="0"/>
                                              <w:marTop w:val="0"/>
                                              <w:marBottom w:val="0"/>
                                              <w:divBdr>
                                                <w:top w:val="none" w:sz="0" w:space="0" w:color="auto"/>
                                                <w:left w:val="none" w:sz="0" w:space="0" w:color="auto"/>
                                                <w:bottom w:val="none" w:sz="0" w:space="0" w:color="auto"/>
                                                <w:right w:val="none" w:sz="0" w:space="0" w:color="auto"/>
                                              </w:divBdr>
                                            </w:div>
                                            <w:div w:id="620570152">
                                              <w:marLeft w:val="0"/>
                                              <w:marRight w:val="0"/>
                                              <w:marTop w:val="0"/>
                                              <w:marBottom w:val="0"/>
                                              <w:divBdr>
                                                <w:top w:val="none" w:sz="0" w:space="0" w:color="auto"/>
                                                <w:left w:val="none" w:sz="0" w:space="0" w:color="auto"/>
                                                <w:bottom w:val="none" w:sz="0" w:space="0" w:color="auto"/>
                                                <w:right w:val="none" w:sz="0" w:space="0" w:color="auto"/>
                                              </w:divBdr>
                                            </w:div>
                                            <w:div w:id="1382245382">
                                              <w:marLeft w:val="0"/>
                                              <w:marRight w:val="0"/>
                                              <w:marTop w:val="0"/>
                                              <w:marBottom w:val="0"/>
                                              <w:divBdr>
                                                <w:top w:val="none" w:sz="0" w:space="0" w:color="auto"/>
                                                <w:left w:val="none" w:sz="0" w:space="0" w:color="auto"/>
                                                <w:bottom w:val="none" w:sz="0" w:space="0" w:color="auto"/>
                                                <w:right w:val="none" w:sz="0" w:space="0" w:color="auto"/>
                                              </w:divBdr>
                                              <w:divsChild>
                                                <w:div w:id="857230270">
                                                  <w:marLeft w:val="0"/>
                                                  <w:marRight w:val="0"/>
                                                  <w:marTop w:val="0"/>
                                                  <w:marBottom w:val="0"/>
                                                  <w:divBdr>
                                                    <w:top w:val="none" w:sz="0" w:space="0" w:color="auto"/>
                                                    <w:left w:val="none" w:sz="0" w:space="0" w:color="auto"/>
                                                    <w:bottom w:val="none" w:sz="0" w:space="0" w:color="auto"/>
                                                    <w:right w:val="none" w:sz="0" w:space="0" w:color="auto"/>
                                                  </w:divBdr>
                                                  <w:divsChild>
                                                    <w:div w:id="608004361">
                                                      <w:marLeft w:val="0"/>
                                                      <w:marRight w:val="0"/>
                                                      <w:marTop w:val="240"/>
                                                      <w:marBottom w:val="240"/>
                                                      <w:divBdr>
                                                        <w:top w:val="single" w:sz="6" w:space="4" w:color="CCCCCC"/>
                                                        <w:left w:val="single" w:sz="6" w:space="4" w:color="CCCCCC"/>
                                                        <w:bottom w:val="single" w:sz="6" w:space="4" w:color="CCCCCC"/>
                                                        <w:right w:val="single" w:sz="6" w:space="4" w:color="CCCCCC"/>
                                                      </w:divBdr>
                                                      <w:divsChild>
                                                        <w:div w:id="1481114651">
                                                          <w:marLeft w:val="0"/>
                                                          <w:marRight w:val="0"/>
                                                          <w:marTop w:val="0"/>
                                                          <w:marBottom w:val="0"/>
                                                          <w:divBdr>
                                                            <w:top w:val="none" w:sz="0" w:space="0" w:color="auto"/>
                                                            <w:left w:val="none" w:sz="0" w:space="12" w:color="auto"/>
                                                            <w:bottom w:val="none" w:sz="0" w:space="0" w:color="auto"/>
                                                            <w:right w:val="single" w:sz="18" w:space="6" w:color="D4D0C8"/>
                                                          </w:divBdr>
                                                        </w:div>
                                                        <w:div w:id="345400675">
                                                          <w:marLeft w:val="0"/>
                                                          <w:marRight w:val="0"/>
                                                          <w:marTop w:val="0"/>
                                                          <w:marBottom w:val="0"/>
                                                          <w:divBdr>
                                                            <w:top w:val="none" w:sz="0" w:space="0" w:color="auto"/>
                                                            <w:left w:val="none" w:sz="0" w:space="12" w:color="auto"/>
                                                            <w:bottom w:val="none" w:sz="0" w:space="0" w:color="auto"/>
                                                            <w:right w:val="single" w:sz="18" w:space="6" w:color="D4D0C8"/>
                                                          </w:divBdr>
                                                        </w:div>
                                                        <w:div w:id="588972828">
                                                          <w:marLeft w:val="0"/>
                                                          <w:marRight w:val="0"/>
                                                          <w:marTop w:val="0"/>
                                                          <w:marBottom w:val="0"/>
                                                          <w:divBdr>
                                                            <w:top w:val="none" w:sz="0" w:space="0" w:color="auto"/>
                                                            <w:left w:val="none" w:sz="0" w:space="12" w:color="auto"/>
                                                            <w:bottom w:val="none" w:sz="0" w:space="0" w:color="auto"/>
                                                            <w:right w:val="single" w:sz="18" w:space="6" w:color="D4D0C8"/>
                                                          </w:divBdr>
                                                        </w:div>
                                                        <w:div w:id="1124276860">
                                                          <w:marLeft w:val="0"/>
                                                          <w:marRight w:val="0"/>
                                                          <w:marTop w:val="0"/>
                                                          <w:marBottom w:val="0"/>
                                                          <w:divBdr>
                                                            <w:top w:val="none" w:sz="0" w:space="0" w:color="auto"/>
                                                            <w:left w:val="none" w:sz="0" w:space="12" w:color="auto"/>
                                                            <w:bottom w:val="none" w:sz="0" w:space="0" w:color="auto"/>
                                                            <w:right w:val="single" w:sz="18" w:space="6" w:color="D4D0C8"/>
                                                          </w:divBdr>
                                                        </w:div>
                                                        <w:div w:id="652560985">
                                                          <w:marLeft w:val="0"/>
                                                          <w:marRight w:val="0"/>
                                                          <w:marTop w:val="0"/>
                                                          <w:marBottom w:val="0"/>
                                                          <w:divBdr>
                                                            <w:top w:val="none" w:sz="0" w:space="0" w:color="auto"/>
                                                            <w:left w:val="none" w:sz="0" w:space="12" w:color="auto"/>
                                                            <w:bottom w:val="none" w:sz="0" w:space="0" w:color="auto"/>
                                                            <w:right w:val="single" w:sz="18" w:space="6" w:color="D4D0C8"/>
                                                          </w:divBdr>
                                                        </w:div>
                                                        <w:div w:id="1553998951">
                                                          <w:marLeft w:val="0"/>
                                                          <w:marRight w:val="0"/>
                                                          <w:marTop w:val="0"/>
                                                          <w:marBottom w:val="0"/>
                                                          <w:divBdr>
                                                            <w:top w:val="none" w:sz="0" w:space="0" w:color="auto"/>
                                                            <w:left w:val="none" w:sz="0" w:space="12" w:color="auto"/>
                                                            <w:bottom w:val="none" w:sz="0" w:space="0" w:color="auto"/>
                                                            <w:right w:val="single" w:sz="18" w:space="6" w:color="D4D0C8"/>
                                                          </w:divBdr>
                                                        </w:div>
                                                        <w:div w:id="477765566">
                                                          <w:marLeft w:val="0"/>
                                                          <w:marRight w:val="0"/>
                                                          <w:marTop w:val="0"/>
                                                          <w:marBottom w:val="0"/>
                                                          <w:divBdr>
                                                            <w:top w:val="none" w:sz="0" w:space="0" w:color="auto"/>
                                                            <w:left w:val="none" w:sz="0" w:space="12" w:color="auto"/>
                                                            <w:bottom w:val="none" w:sz="0" w:space="0" w:color="auto"/>
                                                            <w:right w:val="single" w:sz="18" w:space="6" w:color="D4D0C8"/>
                                                          </w:divBdr>
                                                        </w:div>
                                                        <w:div w:id="1144815424">
                                                          <w:marLeft w:val="0"/>
                                                          <w:marRight w:val="0"/>
                                                          <w:marTop w:val="0"/>
                                                          <w:marBottom w:val="0"/>
                                                          <w:divBdr>
                                                            <w:top w:val="none" w:sz="0" w:space="0" w:color="auto"/>
                                                            <w:left w:val="none" w:sz="0" w:space="12" w:color="auto"/>
                                                            <w:bottom w:val="none" w:sz="0" w:space="0" w:color="auto"/>
                                                            <w:right w:val="single" w:sz="18" w:space="6" w:color="D4D0C8"/>
                                                          </w:divBdr>
                                                        </w:div>
                                                        <w:div w:id="2039549046">
                                                          <w:marLeft w:val="0"/>
                                                          <w:marRight w:val="0"/>
                                                          <w:marTop w:val="0"/>
                                                          <w:marBottom w:val="0"/>
                                                          <w:divBdr>
                                                            <w:top w:val="none" w:sz="0" w:space="0" w:color="auto"/>
                                                            <w:left w:val="none" w:sz="0" w:space="12" w:color="auto"/>
                                                            <w:bottom w:val="none" w:sz="0" w:space="0" w:color="auto"/>
                                                            <w:right w:val="single" w:sz="18" w:space="6" w:color="D4D0C8"/>
                                                          </w:divBdr>
                                                        </w:div>
                                                        <w:div w:id="243536043">
                                                          <w:marLeft w:val="0"/>
                                                          <w:marRight w:val="0"/>
                                                          <w:marTop w:val="0"/>
                                                          <w:marBottom w:val="0"/>
                                                          <w:divBdr>
                                                            <w:top w:val="none" w:sz="0" w:space="0" w:color="auto"/>
                                                            <w:left w:val="none" w:sz="0" w:space="12" w:color="auto"/>
                                                            <w:bottom w:val="none" w:sz="0" w:space="0" w:color="auto"/>
                                                            <w:right w:val="single" w:sz="18" w:space="6" w:color="D4D0C8"/>
                                                          </w:divBdr>
                                                        </w:div>
                                                        <w:div w:id="2004163028">
                                                          <w:marLeft w:val="0"/>
                                                          <w:marRight w:val="0"/>
                                                          <w:marTop w:val="0"/>
                                                          <w:marBottom w:val="0"/>
                                                          <w:divBdr>
                                                            <w:top w:val="none" w:sz="0" w:space="0" w:color="auto"/>
                                                            <w:left w:val="none" w:sz="0" w:space="12" w:color="auto"/>
                                                            <w:bottom w:val="none" w:sz="0" w:space="0" w:color="auto"/>
                                                            <w:right w:val="single" w:sz="18" w:space="6" w:color="D4D0C8"/>
                                                          </w:divBdr>
                                                        </w:div>
                                                        <w:div w:id="1509950662">
                                                          <w:marLeft w:val="0"/>
                                                          <w:marRight w:val="0"/>
                                                          <w:marTop w:val="0"/>
                                                          <w:marBottom w:val="0"/>
                                                          <w:divBdr>
                                                            <w:top w:val="none" w:sz="0" w:space="0" w:color="auto"/>
                                                            <w:left w:val="none" w:sz="0" w:space="12" w:color="auto"/>
                                                            <w:bottom w:val="none" w:sz="0" w:space="0" w:color="auto"/>
                                                            <w:right w:val="single" w:sz="18" w:space="6" w:color="D4D0C8"/>
                                                          </w:divBdr>
                                                        </w:div>
                                                        <w:div w:id="685402690">
                                                          <w:marLeft w:val="0"/>
                                                          <w:marRight w:val="0"/>
                                                          <w:marTop w:val="0"/>
                                                          <w:marBottom w:val="0"/>
                                                          <w:divBdr>
                                                            <w:top w:val="none" w:sz="0" w:space="0" w:color="auto"/>
                                                            <w:left w:val="none" w:sz="0" w:space="12" w:color="auto"/>
                                                            <w:bottom w:val="none" w:sz="0" w:space="0" w:color="auto"/>
                                                            <w:right w:val="single" w:sz="18" w:space="6" w:color="D4D0C8"/>
                                                          </w:divBdr>
                                                        </w:div>
                                                        <w:div w:id="304749229">
                                                          <w:marLeft w:val="0"/>
                                                          <w:marRight w:val="0"/>
                                                          <w:marTop w:val="0"/>
                                                          <w:marBottom w:val="0"/>
                                                          <w:divBdr>
                                                            <w:top w:val="none" w:sz="0" w:space="0" w:color="auto"/>
                                                            <w:left w:val="none" w:sz="0" w:space="12" w:color="auto"/>
                                                            <w:bottom w:val="none" w:sz="0" w:space="0" w:color="auto"/>
                                                            <w:right w:val="single" w:sz="18" w:space="6" w:color="D4D0C8"/>
                                                          </w:divBdr>
                                                        </w:div>
                                                        <w:div w:id="1572303243">
                                                          <w:marLeft w:val="0"/>
                                                          <w:marRight w:val="0"/>
                                                          <w:marTop w:val="0"/>
                                                          <w:marBottom w:val="0"/>
                                                          <w:divBdr>
                                                            <w:top w:val="none" w:sz="0" w:space="0" w:color="auto"/>
                                                            <w:left w:val="none" w:sz="0" w:space="12" w:color="auto"/>
                                                            <w:bottom w:val="none" w:sz="0" w:space="0" w:color="auto"/>
                                                            <w:right w:val="single" w:sz="18" w:space="6" w:color="D4D0C8"/>
                                                          </w:divBdr>
                                                        </w:div>
                                                        <w:div w:id="221254406">
                                                          <w:marLeft w:val="0"/>
                                                          <w:marRight w:val="0"/>
                                                          <w:marTop w:val="0"/>
                                                          <w:marBottom w:val="0"/>
                                                          <w:divBdr>
                                                            <w:top w:val="none" w:sz="0" w:space="0" w:color="auto"/>
                                                            <w:left w:val="none" w:sz="0" w:space="12" w:color="auto"/>
                                                            <w:bottom w:val="none" w:sz="0" w:space="0" w:color="auto"/>
                                                            <w:right w:val="single" w:sz="18" w:space="6" w:color="D4D0C8"/>
                                                          </w:divBdr>
                                                        </w:div>
                                                        <w:div w:id="1275165810">
                                                          <w:marLeft w:val="0"/>
                                                          <w:marRight w:val="0"/>
                                                          <w:marTop w:val="0"/>
                                                          <w:marBottom w:val="0"/>
                                                          <w:divBdr>
                                                            <w:top w:val="none" w:sz="0" w:space="0" w:color="auto"/>
                                                            <w:left w:val="none" w:sz="0" w:space="12" w:color="auto"/>
                                                            <w:bottom w:val="none" w:sz="0" w:space="0" w:color="auto"/>
                                                            <w:right w:val="single" w:sz="18" w:space="6" w:color="D4D0C8"/>
                                                          </w:divBdr>
                                                        </w:div>
                                                        <w:div w:id="1261448645">
                                                          <w:marLeft w:val="0"/>
                                                          <w:marRight w:val="0"/>
                                                          <w:marTop w:val="0"/>
                                                          <w:marBottom w:val="0"/>
                                                          <w:divBdr>
                                                            <w:top w:val="none" w:sz="0" w:space="0" w:color="auto"/>
                                                            <w:left w:val="none" w:sz="0" w:space="12" w:color="auto"/>
                                                            <w:bottom w:val="none" w:sz="0" w:space="0" w:color="auto"/>
                                                            <w:right w:val="single" w:sz="18" w:space="6" w:color="D4D0C8"/>
                                                          </w:divBdr>
                                                        </w:div>
                                                        <w:div w:id="1827437494">
                                                          <w:marLeft w:val="0"/>
                                                          <w:marRight w:val="0"/>
                                                          <w:marTop w:val="0"/>
                                                          <w:marBottom w:val="0"/>
                                                          <w:divBdr>
                                                            <w:top w:val="none" w:sz="0" w:space="0" w:color="auto"/>
                                                            <w:left w:val="none" w:sz="0" w:space="12" w:color="auto"/>
                                                            <w:bottom w:val="none" w:sz="0" w:space="0" w:color="auto"/>
                                                            <w:right w:val="single" w:sz="18" w:space="6" w:color="D4D0C8"/>
                                                          </w:divBdr>
                                                        </w:div>
                                                        <w:div w:id="613364237">
                                                          <w:marLeft w:val="0"/>
                                                          <w:marRight w:val="0"/>
                                                          <w:marTop w:val="0"/>
                                                          <w:marBottom w:val="0"/>
                                                          <w:divBdr>
                                                            <w:top w:val="none" w:sz="0" w:space="0" w:color="auto"/>
                                                            <w:left w:val="none" w:sz="0" w:space="12" w:color="auto"/>
                                                            <w:bottom w:val="none" w:sz="0" w:space="0" w:color="auto"/>
                                                            <w:right w:val="single" w:sz="18" w:space="6" w:color="D4D0C8"/>
                                                          </w:divBdr>
                                                        </w:div>
                                                        <w:div w:id="1077627201">
                                                          <w:marLeft w:val="0"/>
                                                          <w:marRight w:val="0"/>
                                                          <w:marTop w:val="0"/>
                                                          <w:marBottom w:val="0"/>
                                                          <w:divBdr>
                                                            <w:top w:val="none" w:sz="0" w:space="0" w:color="auto"/>
                                                            <w:left w:val="none" w:sz="0" w:space="12" w:color="auto"/>
                                                            <w:bottom w:val="none" w:sz="0" w:space="0" w:color="auto"/>
                                                            <w:right w:val="single" w:sz="18" w:space="6" w:color="D4D0C8"/>
                                                          </w:divBdr>
                                                        </w:div>
                                                        <w:div w:id="1689521569">
                                                          <w:marLeft w:val="0"/>
                                                          <w:marRight w:val="0"/>
                                                          <w:marTop w:val="0"/>
                                                          <w:marBottom w:val="0"/>
                                                          <w:divBdr>
                                                            <w:top w:val="none" w:sz="0" w:space="0" w:color="auto"/>
                                                            <w:left w:val="none" w:sz="0" w:space="12" w:color="auto"/>
                                                            <w:bottom w:val="none" w:sz="0" w:space="0" w:color="auto"/>
                                                            <w:right w:val="single" w:sz="18" w:space="6" w:color="D4D0C8"/>
                                                          </w:divBdr>
                                                        </w:div>
                                                        <w:div w:id="1840079350">
                                                          <w:marLeft w:val="0"/>
                                                          <w:marRight w:val="0"/>
                                                          <w:marTop w:val="0"/>
                                                          <w:marBottom w:val="0"/>
                                                          <w:divBdr>
                                                            <w:top w:val="none" w:sz="0" w:space="0" w:color="auto"/>
                                                            <w:left w:val="none" w:sz="0" w:space="12" w:color="auto"/>
                                                            <w:bottom w:val="none" w:sz="0" w:space="0" w:color="auto"/>
                                                            <w:right w:val="single" w:sz="18" w:space="6" w:color="D4D0C8"/>
                                                          </w:divBdr>
                                                        </w:div>
                                                        <w:div w:id="982662207">
                                                          <w:marLeft w:val="0"/>
                                                          <w:marRight w:val="0"/>
                                                          <w:marTop w:val="0"/>
                                                          <w:marBottom w:val="0"/>
                                                          <w:divBdr>
                                                            <w:top w:val="none" w:sz="0" w:space="0" w:color="auto"/>
                                                            <w:left w:val="none" w:sz="0" w:space="12" w:color="auto"/>
                                                            <w:bottom w:val="none" w:sz="0" w:space="0" w:color="auto"/>
                                                            <w:right w:val="single" w:sz="18" w:space="6" w:color="D4D0C8"/>
                                                          </w:divBdr>
                                                        </w:div>
                                                        <w:div w:id="1763841514">
                                                          <w:marLeft w:val="0"/>
                                                          <w:marRight w:val="0"/>
                                                          <w:marTop w:val="0"/>
                                                          <w:marBottom w:val="0"/>
                                                          <w:divBdr>
                                                            <w:top w:val="none" w:sz="0" w:space="0" w:color="auto"/>
                                                            <w:left w:val="none" w:sz="0" w:space="12" w:color="auto"/>
                                                            <w:bottom w:val="none" w:sz="0" w:space="0" w:color="auto"/>
                                                            <w:right w:val="single" w:sz="18" w:space="6" w:color="D4D0C8"/>
                                                          </w:divBdr>
                                                        </w:div>
                                                        <w:div w:id="819225502">
                                                          <w:marLeft w:val="0"/>
                                                          <w:marRight w:val="0"/>
                                                          <w:marTop w:val="0"/>
                                                          <w:marBottom w:val="0"/>
                                                          <w:divBdr>
                                                            <w:top w:val="none" w:sz="0" w:space="0" w:color="auto"/>
                                                            <w:left w:val="none" w:sz="0" w:space="12" w:color="auto"/>
                                                            <w:bottom w:val="none" w:sz="0" w:space="0" w:color="auto"/>
                                                            <w:right w:val="single" w:sz="18" w:space="6" w:color="D4D0C8"/>
                                                          </w:divBdr>
                                                        </w:div>
                                                        <w:div w:id="1387140518">
                                                          <w:marLeft w:val="0"/>
                                                          <w:marRight w:val="0"/>
                                                          <w:marTop w:val="0"/>
                                                          <w:marBottom w:val="0"/>
                                                          <w:divBdr>
                                                            <w:top w:val="none" w:sz="0" w:space="0" w:color="auto"/>
                                                            <w:left w:val="none" w:sz="0" w:space="12" w:color="auto"/>
                                                            <w:bottom w:val="none" w:sz="0" w:space="0" w:color="auto"/>
                                                            <w:right w:val="single" w:sz="18" w:space="6" w:color="D4D0C8"/>
                                                          </w:divBdr>
                                                        </w:div>
                                                        <w:div w:id="453713609">
                                                          <w:marLeft w:val="0"/>
                                                          <w:marRight w:val="0"/>
                                                          <w:marTop w:val="0"/>
                                                          <w:marBottom w:val="0"/>
                                                          <w:divBdr>
                                                            <w:top w:val="none" w:sz="0" w:space="0" w:color="auto"/>
                                                            <w:left w:val="none" w:sz="0" w:space="12" w:color="auto"/>
                                                            <w:bottom w:val="none" w:sz="0" w:space="0" w:color="auto"/>
                                                            <w:right w:val="single" w:sz="18" w:space="6" w:color="D4D0C8"/>
                                                          </w:divBdr>
                                                        </w:div>
                                                        <w:div w:id="141776543">
                                                          <w:marLeft w:val="0"/>
                                                          <w:marRight w:val="0"/>
                                                          <w:marTop w:val="0"/>
                                                          <w:marBottom w:val="0"/>
                                                          <w:divBdr>
                                                            <w:top w:val="none" w:sz="0" w:space="0" w:color="auto"/>
                                                            <w:left w:val="none" w:sz="0" w:space="12" w:color="auto"/>
                                                            <w:bottom w:val="none" w:sz="0" w:space="0" w:color="auto"/>
                                                            <w:right w:val="single" w:sz="18" w:space="6" w:color="D4D0C8"/>
                                                          </w:divBdr>
                                                        </w:div>
                                                        <w:div w:id="678505196">
                                                          <w:marLeft w:val="0"/>
                                                          <w:marRight w:val="0"/>
                                                          <w:marTop w:val="0"/>
                                                          <w:marBottom w:val="0"/>
                                                          <w:divBdr>
                                                            <w:top w:val="none" w:sz="0" w:space="0" w:color="auto"/>
                                                            <w:left w:val="none" w:sz="0" w:space="12" w:color="auto"/>
                                                            <w:bottom w:val="none" w:sz="0" w:space="0" w:color="auto"/>
                                                            <w:right w:val="single" w:sz="18" w:space="6" w:color="D4D0C8"/>
                                                          </w:divBdr>
                                                        </w:div>
                                                        <w:div w:id="912197451">
                                                          <w:marLeft w:val="0"/>
                                                          <w:marRight w:val="0"/>
                                                          <w:marTop w:val="0"/>
                                                          <w:marBottom w:val="0"/>
                                                          <w:divBdr>
                                                            <w:top w:val="none" w:sz="0" w:space="0" w:color="auto"/>
                                                            <w:left w:val="none" w:sz="0" w:space="12" w:color="auto"/>
                                                            <w:bottom w:val="none" w:sz="0" w:space="0" w:color="auto"/>
                                                            <w:right w:val="single" w:sz="18" w:space="6" w:color="D4D0C8"/>
                                                          </w:divBdr>
                                                        </w:div>
                                                        <w:div w:id="1627194268">
                                                          <w:marLeft w:val="0"/>
                                                          <w:marRight w:val="0"/>
                                                          <w:marTop w:val="0"/>
                                                          <w:marBottom w:val="0"/>
                                                          <w:divBdr>
                                                            <w:top w:val="none" w:sz="0" w:space="0" w:color="auto"/>
                                                            <w:left w:val="none" w:sz="0" w:space="12" w:color="auto"/>
                                                            <w:bottom w:val="none" w:sz="0" w:space="0" w:color="auto"/>
                                                            <w:right w:val="single" w:sz="18" w:space="6" w:color="D4D0C8"/>
                                                          </w:divBdr>
                                                        </w:div>
                                                        <w:div w:id="183598649">
                                                          <w:marLeft w:val="0"/>
                                                          <w:marRight w:val="0"/>
                                                          <w:marTop w:val="0"/>
                                                          <w:marBottom w:val="0"/>
                                                          <w:divBdr>
                                                            <w:top w:val="none" w:sz="0" w:space="0" w:color="auto"/>
                                                            <w:left w:val="none" w:sz="0" w:space="12" w:color="auto"/>
                                                            <w:bottom w:val="none" w:sz="0" w:space="0" w:color="auto"/>
                                                            <w:right w:val="single" w:sz="18" w:space="6" w:color="D4D0C8"/>
                                                          </w:divBdr>
                                                        </w:div>
                                                        <w:div w:id="2092848311">
                                                          <w:marLeft w:val="0"/>
                                                          <w:marRight w:val="0"/>
                                                          <w:marTop w:val="0"/>
                                                          <w:marBottom w:val="0"/>
                                                          <w:divBdr>
                                                            <w:top w:val="none" w:sz="0" w:space="0" w:color="auto"/>
                                                            <w:left w:val="none" w:sz="0" w:space="12" w:color="auto"/>
                                                            <w:bottom w:val="none" w:sz="0" w:space="0" w:color="auto"/>
                                                            <w:right w:val="single" w:sz="18" w:space="6" w:color="D4D0C8"/>
                                                          </w:divBdr>
                                                        </w:div>
                                                        <w:div w:id="590623097">
                                                          <w:marLeft w:val="0"/>
                                                          <w:marRight w:val="0"/>
                                                          <w:marTop w:val="0"/>
                                                          <w:marBottom w:val="0"/>
                                                          <w:divBdr>
                                                            <w:top w:val="none" w:sz="0" w:space="0" w:color="auto"/>
                                                            <w:left w:val="none" w:sz="0" w:space="12" w:color="auto"/>
                                                            <w:bottom w:val="none" w:sz="0" w:space="0" w:color="auto"/>
                                                            <w:right w:val="single" w:sz="18" w:space="6" w:color="D4D0C8"/>
                                                          </w:divBdr>
                                                        </w:div>
                                                        <w:div w:id="269312752">
                                                          <w:marLeft w:val="0"/>
                                                          <w:marRight w:val="0"/>
                                                          <w:marTop w:val="0"/>
                                                          <w:marBottom w:val="0"/>
                                                          <w:divBdr>
                                                            <w:top w:val="none" w:sz="0" w:space="0" w:color="auto"/>
                                                            <w:left w:val="none" w:sz="0" w:space="12" w:color="auto"/>
                                                            <w:bottom w:val="none" w:sz="0" w:space="0" w:color="auto"/>
                                                            <w:right w:val="single" w:sz="18" w:space="6" w:color="D4D0C8"/>
                                                          </w:divBdr>
                                                        </w:div>
                                                        <w:div w:id="752319742">
                                                          <w:marLeft w:val="0"/>
                                                          <w:marRight w:val="0"/>
                                                          <w:marTop w:val="0"/>
                                                          <w:marBottom w:val="0"/>
                                                          <w:divBdr>
                                                            <w:top w:val="none" w:sz="0" w:space="0" w:color="auto"/>
                                                            <w:left w:val="none" w:sz="0" w:space="12" w:color="auto"/>
                                                            <w:bottom w:val="none" w:sz="0" w:space="0" w:color="auto"/>
                                                            <w:right w:val="single" w:sz="18" w:space="6" w:color="D4D0C8"/>
                                                          </w:divBdr>
                                                        </w:div>
                                                        <w:div w:id="1087314202">
                                                          <w:marLeft w:val="0"/>
                                                          <w:marRight w:val="0"/>
                                                          <w:marTop w:val="0"/>
                                                          <w:marBottom w:val="0"/>
                                                          <w:divBdr>
                                                            <w:top w:val="none" w:sz="0" w:space="0" w:color="auto"/>
                                                            <w:left w:val="none" w:sz="0" w:space="12" w:color="auto"/>
                                                            <w:bottom w:val="none" w:sz="0" w:space="0" w:color="auto"/>
                                                            <w:right w:val="single" w:sz="18" w:space="6" w:color="D4D0C8"/>
                                                          </w:divBdr>
                                                        </w:div>
                                                        <w:div w:id="95953621">
                                                          <w:marLeft w:val="0"/>
                                                          <w:marRight w:val="0"/>
                                                          <w:marTop w:val="0"/>
                                                          <w:marBottom w:val="0"/>
                                                          <w:divBdr>
                                                            <w:top w:val="none" w:sz="0" w:space="0" w:color="auto"/>
                                                            <w:left w:val="none" w:sz="0" w:space="12" w:color="auto"/>
                                                            <w:bottom w:val="none" w:sz="0" w:space="0" w:color="auto"/>
                                                            <w:right w:val="single" w:sz="18" w:space="6" w:color="D4D0C8"/>
                                                          </w:divBdr>
                                                        </w:div>
                                                        <w:div w:id="1402874427">
                                                          <w:marLeft w:val="0"/>
                                                          <w:marRight w:val="0"/>
                                                          <w:marTop w:val="0"/>
                                                          <w:marBottom w:val="0"/>
                                                          <w:divBdr>
                                                            <w:top w:val="none" w:sz="0" w:space="0" w:color="auto"/>
                                                            <w:left w:val="none" w:sz="0" w:space="12" w:color="auto"/>
                                                            <w:bottom w:val="none" w:sz="0" w:space="0" w:color="auto"/>
                                                            <w:right w:val="single" w:sz="18" w:space="6" w:color="D4D0C8"/>
                                                          </w:divBdr>
                                                        </w:div>
                                                        <w:div w:id="467288840">
                                                          <w:marLeft w:val="0"/>
                                                          <w:marRight w:val="0"/>
                                                          <w:marTop w:val="0"/>
                                                          <w:marBottom w:val="0"/>
                                                          <w:divBdr>
                                                            <w:top w:val="none" w:sz="0" w:space="0" w:color="auto"/>
                                                            <w:left w:val="none" w:sz="0" w:space="12" w:color="auto"/>
                                                            <w:bottom w:val="none" w:sz="0" w:space="0" w:color="auto"/>
                                                            <w:right w:val="single" w:sz="18" w:space="6" w:color="D4D0C8"/>
                                                          </w:divBdr>
                                                        </w:div>
                                                        <w:div w:id="333268567">
                                                          <w:marLeft w:val="0"/>
                                                          <w:marRight w:val="0"/>
                                                          <w:marTop w:val="0"/>
                                                          <w:marBottom w:val="0"/>
                                                          <w:divBdr>
                                                            <w:top w:val="none" w:sz="0" w:space="0" w:color="auto"/>
                                                            <w:left w:val="none" w:sz="0" w:space="12" w:color="auto"/>
                                                            <w:bottom w:val="none" w:sz="0" w:space="0" w:color="auto"/>
                                                            <w:right w:val="single" w:sz="18" w:space="6" w:color="D4D0C8"/>
                                                          </w:divBdr>
                                                        </w:div>
                                                        <w:div w:id="624190263">
                                                          <w:marLeft w:val="0"/>
                                                          <w:marRight w:val="0"/>
                                                          <w:marTop w:val="0"/>
                                                          <w:marBottom w:val="0"/>
                                                          <w:divBdr>
                                                            <w:top w:val="none" w:sz="0" w:space="0" w:color="auto"/>
                                                            <w:left w:val="none" w:sz="0" w:space="12" w:color="auto"/>
                                                            <w:bottom w:val="none" w:sz="0" w:space="0" w:color="auto"/>
                                                            <w:right w:val="single" w:sz="18" w:space="6" w:color="D4D0C8"/>
                                                          </w:divBdr>
                                                        </w:div>
                                                        <w:div w:id="1606424257">
                                                          <w:marLeft w:val="0"/>
                                                          <w:marRight w:val="0"/>
                                                          <w:marTop w:val="0"/>
                                                          <w:marBottom w:val="0"/>
                                                          <w:divBdr>
                                                            <w:top w:val="none" w:sz="0" w:space="0" w:color="auto"/>
                                                            <w:left w:val="none" w:sz="0" w:space="12" w:color="auto"/>
                                                            <w:bottom w:val="none" w:sz="0" w:space="0" w:color="auto"/>
                                                            <w:right w:val="single" w:sz="18" w:space="6" w:color="D4D0C8"/>
                                                          </w:divBdr>
                                                        </w:div>
                                                        <w:div w:id="112528316">
                                                          <w:marLeft w:val="0"/>
                                                          <w:marRight w:val="0"/>
                                                          <w:marTop w:val="0"/>
                                                          <w:marBottom w:val="0"/>
                                                          <w:divBdr>
                                                            <w:top w:val="none" w:sz="0" w:space="0" w:color="auto"/>
                                                            <w:left w:val="none" w:sz="0" w:space="12" w:color="auto"/>
                                                            <w:bottom w:val="none" w:sz="0" w:space="0" w:color="auto"/>
                                                            <w:right w:val="single" w:sz="18" w:space="6" w:color="D4D0C8"/>
                                                          </w:divBdr>
                                                        </w:div>
                                                        <w:div w:id="632029652">
                                                          <w:marLeft w:val="0"/>
                                                          <w:marRight w:val="0"/>
                                                          <w:marTop w:val="0"/>
                                                          <w:marBottom w:val="0"/>
                                                          <w:divBdr>
                                                            <w:top w:val="none" w:sz="0" w:space="0" w:color="auto"/>
                                                            <w:left w:val="none" w:sz="0" w:space="12" w:color="auto"/>
                                                            <w:bottom w:val="none" w:sz="0" w:space="0" w:color="auto"/>
                                                            <w:right w:val="single" w:sz="18" w:space="6" w:color="D4D0C8"/>
                                                          </w:divBdr>
                                                        </w:div>
                                                        <w:div w:id="420219430">
                                                          <w:marLeft w:val="0"/>
                                                          <w:marRight w:val="0"/>
                                                          <w:marTop w:val="0"/>
                                                          <w:marBottom w:val="0"/>
                                                          <w:divBdr>
                                                            <w:top w:val="none" w:sz="0" w:space="0" w:color="auto"/>
                                                            <w:left w:val="none" w:sz="0" w:space="12" w:color="auto"/>
                                                            <w:bottom w:val="none" w:sz="0" w:space="0" w:color="auto"/>
                                                            <w:right w:val="single" w:sz="18" w:space="6" w:color="D4D0C8"/>
                                                          </w:divBdr>
                                                        </w:div>
                                                        <w:div w:id="1713458111">
                                                          <w:marLeft w:val="0"/>
                                                          <w:marRight w:val="0"/>
                                                          <w:marTop w:val="0"/>
                                                          <w:marBottom w:val="0"/>
                                                          <w:divBdr>
                                                            <w:top w:val="none" w:sz="0" w:space="0" w:color="auto"/>
                                                            <w:left w:val="none" w:sz="0" w:space="12" w:color="auto"/>
                                                            <w:bottom w:val="none" w:sz="0" w:space="0" w:color="auto"/>
                                                            <w:right w:val="single" w:sz="18" w:space="6" w:color="D4D0C8"/>
                                                          </w:divBdr>
                                                        </w:div>
                                                        <w:div w:id="2066294660">
                                                          <w:marLeft w:val="0"/>
                                                          <w:marRight w:val="0"/>
                                                          <w:marTop w:val="0"/>
                                                          <w:marBottom w:val="0"/>
                                                          <w:divBdr>
                                                            <w:top w:val="none" w:sz="0" w:space="0" w:color="auto"/>
                                                            <w:left w:val="none" w:sz="0" w:space="12" w:color="auto"/>
                                                            <w:bottom w:val="none" w:sz="0" w:space="0" w:color="auto"/>
                                                            <w:right w:val="single" w:sz="18" w:space="6" w:color="D4D0C8"/>
                                                          </w:divBdr>
                                                        </w:div>
                                                        <w:div w:id="1998655757">
                                                          <w:marLeft w:val="0"/>
                                                          <w:marRight w:val="0"/>
                                                          <w:marTop w:val="0"/>
                                                          <w:marBottom w:val="0"/>
                                                          <w:divBdr>
                                                            <w:top w:val="none" w:sz="0" w:space="0" w:color="auto"/>
                                                            <w:left w:val="none" w:sz="0" w:space="12" w:color="auto"/>
                                                            <w:bottom w:val="none" w:sz="0" w:space="0" w:color="auto"/>
                                                            <w:right w:val="single" w:sz="18" w:space="6" w:color="D4D0C8"/>
                                                          </w:divBdr>
                                                        </w:div>
                                                        <w:div w:id="829371343">
                                                          <w:marLeft w:val="0"/>
                                                          <w:marRight w:val="0"/>
                                                          <w:marTop w:val="0"/>
                                                          <w:marBottom w:val="0"/>
                                                          <w:divBdr>
                                                            <w:top w:val="none" w:sz="0" w:space="0" w:color="auto"/>
                                                            <w:left w:val="none" w:sz="0" w:space="12" w:color="auto"/>
                                                            <w:bottom w:val="none" w:sz="0" w:space="0" w:color="auto"/>
                                                            <w:right w:val="single" w:sz="18" w:space="6" w:color="D4D0C8"/>
                                                          </w:divBdr>
                                                        </w:div>
                                                        <w:div w:id="725107188">
                                                          <w:marLeft w:val="0"/>
                                                          <w:marRight w:val="0"/>
                                                          <w:marTop w:val="0"/>
                                                          <w:marBottom w:val="0"/>
                                                          <w:divBdr>
                                                            <w:top w:val="none" w:sz="0" w:space="0" w:color="auto"/>
                                                            <w:left w:val="none" w:sz="0" w:space="12" w:color="auto"/>
                                                            <w:bottom w:val="none" w:sz="0" w:space="0" w:color="auto"/>
                                                            <w:right w:val="single" w:sz="18" w:space="6" w:color="D4D0C8"/>
                                                          </w:divBdr>
                                                        </w:div>
                                                        <w:div w:id="995457753">
                                                          <w:marLeft w:val="0"/>
                                                          <w:marRight w:val="0"/>
                                                          <w:marTop w:val="0"/>
                                                          <w:marBottom w:val="0"/>
                                                          <w:divBdr>
                                                            <w:top w:val="none" w:sz="0" w:space="0" w:color="auto"/>
                                                            <w:left w:val="none" w:sz="0" w:space="12" w:color="auto"/>
                                                            <w:bottom w:val="none" w:sz="0" w:space="0" w:color="auto"/>
                                                            <w:right w:val="single" w:sz="18" w:space="6" w:color="D4D0C8"/>
                                                          </w:divBdr>
                                                        </w:div>
                                                        <w:div w:id="2027056484">
                                                          <w:marLeft w:val="0"/>
                                                          <w:marRight w:val="0"/>
                                                          <w:marTop w:val="0"/>
                                                          <w:marBottom w:val="0"/>
                                                          <w:divBdr>
                                                            <w:top w:val="none" w:sz="0" w:space="0" w:color="auto"/>
                                                            <w:left w:val="none" w:sz="0" w:space="12" w:color="auto"/>
                                                            <w:bottom w:val="none" w:sz="0" w:space="0" w:color="auto"/>
                                                            <w:right w:val="single" w:sz="18" w:space="6" w:color="D4D0C8"/>
                                                          </w:divBdr>
                                                        </w:div>
                                                        <w:div w:id="826942475">
                                                          <w:marLeft w:val="0"/>
                                                          <w:marRight w:val="0"/>
                                                          <w:marTop w:val="0"/>
                                                          <w:marBottom w:val="0"/>
                                                          <w:divBdr>
                                                            <w:top w:val="none" w:sz="0" w:space="0" w:color="auto"/>
                                                            <w:left w:val="none" w:sz="0" w:space="12" w:color="auto"/>
                                                            <w:bottom w:val="none" w:sz="0" w:space="0" w:color="auto"/>
                                                            <w:right w:val="single" w:sz="18" w:space="6" w:color="D4D0C8"/>
                                                          </w:divBdr>
                                                        </w:div>
                                                        <w:div w:id="1128663706">
                                                          <w:marLeft w:val="0"/>
                                                          <w:marRight w:val="0"/>
                                                          <w:marTop w:val="0"/>
                                                          <w:marBottom w:val="0"/>
                                                          <w:divBdr>
                                                            <w:top w:val="none" w:sz="0" w:space="0" w:color="auto"/>
                                                            <w:left w:val="none" w:sz="0" w:space="12" w:color="auto"/>
                                                            <w:bottom w:val="none" w:sz="0" w:space="0" w:color="auto"/>
                                                            <w:right w:val="single" w:sz="18" w:space="6" w:color="D4D0C8"/>
                                                          </w:divBdr>
                                                        </w:div>
                                                        <w:div w:id="1066951770">
                                                          <w:marLeft w:val="0"/>
                                                          <w:marRight w:val="0"/>
                                                          <w:marTop w:val="0"/>
                                                          <w:marBottom w:val="0"/>
                                                          <w:divBdr>
                                                            <w:top w:val="none" w:sz="0" w:space="0" w:color="auto"/>
                                                            <w:left w:val="none" w:sz="0" w:space="12" w:color="auto"/>
                                                            <w:bottom w:val="none" w:sz="0" w:space="0" w:color="auto"/>
                                                            <w:right w:val="single" w:sz="18" w:space="6" w:color="D4D0C8"/>
                                                          </w:divBdr>
                                                        </w:div>
                                                        <w:div w:id="1903250263">
                                                          <w:marLeft w:val="0"/>
                                                          <w:marRight w:val="0"/>
                                                          <w:marTop w:val="0"/>
                                                          <w:marBottom w:val="0"/>
                                                          <w:divBdr>
                                                            <w:top w:val="none" w:sz="0" w:space="0" w:color="auto"/>
                                                            <w:left w:val="none" w:sz="0" w:space="12" w:color="auto"/>
                                                            <w:bottom w:val="none" w:sz="0" w:space="0" w:color="auto"/>
                                                            <w:right w:val="single" w:sz="18" w:space="6" w:color="D4D0C8"/>
                                                          </w:divBdr>
                                                        </w:div>
                                                        <w:div w:id="1759712087">
                                                          <w:marLeft w:val="0"/>
                                                          <w:marRight w:val="0"/>
                                                          <w:marTop w:val="0"/>
                                                          <w:marBottom w:val="0"/>
                                                          <w:divBdr>
                                                            <w:top w:val="none" w:sz="0" w:space="0" w:color="auto"/>
                                                            <w:left w:val="none" w:sz="0" w:space="12" w:color="auto"/>
                                                            <w:bottom w:val="none" w:sz="0" w:space="0" w:color="auto"/>
                                                            <w:right w:val="single" w:sz="18" w:space="6" w:color="D4D0C8"/>
                                                          </w:divBdr>
                                                        </w:div>
                                                        <w:div w:id="2042776777">
                                                          <w:marLeft w:val="0"/>
                                                          <w:marRight w:val="0"/>
                                                          <w:marTop w:val="0"/>
                                                          <w:marBottom w:val="0"/>
                                                          <w:divBdr>
                                                            <w:top w:val="none" w:sz="0" w:space="0" w:color="auto"/>
                                                            <w:left w:val="none" w:sz="0" w:space="12" w:color="auto"/>
                                                            <w:bottom w:val="none" w:sz="0" w:space="0" w:color="auto"/>
                                                            <w:right w:val="single" w:sz="18" w:space="6" w:color="D4D0C8"/>
                                                          </w:divBdr>
                                                        </w:div>
                                                        <w:div w:id="1426074316">
                                                          <w:marLeft w:val="0"/>
                                                          <w:marRight w:val="0"/>
                                                          <w:marTop w:val="0"/>
                                                          <w:marBottom w:val="0"/>
                                                          <w:divBdr>
                                                            <w:top w:val="none" w:sz="0" w:space="0" w:color="auto"/>
                                                            <w:left w:val="none" w:sz="0" w:space="12" w:color="auto"/>
                                                            <w:bottom w:val="none" w:sz="0" w:space="0" w:color="auto"/>
                                                            <w:right w:val="single" w:sz="18" w:space="6" w:color="D4D0C8"/>
                                                          </w:divBdr>
                                                        </w:div>
                                                        <w:div w:id="1821455116">
                                                          <w:marLeft w:val="0"/>
                                                          <w:marRight w:val="0"/>
                                                          <w:marTop w:val="0"/>
                                                          <w:marBottom w:val="0"/>
                                                          <w:divBdr>
                                                            <w:top w:val="none" w:sz="0" w:space="0" w:color="auto"/>
                                                            <w:left w:val="none" w:sz="0" w:space="12" w:color="auto"/>
                                                            <w:bottom w:val="none" w:sz="0" w:space="0" w:color="auto"/>
                                                            <w:right w:val="single" w:sz="18" w:space="6" w:color="D4D0C8"/>
                                                          </w:divBdr>
                                                        </w:div>
                                                        <w:div w:id="1482111250">
                                                          <w:marLeft w:val="0"/>
                                                          <w:marRight w:val="0"/>
                                                          <w:marTop w:val="0"/>
                                                          <w:marBottom w:val="0"/>
                                                          <w:divBdr>
                                                            <w:top w:val="none" w:sz="0" w:space="0" w:color="auto"/>
                                                            <w:left w:val="none" w:sz="0" w:space="12" w:color="auto"/>
                                                            <w:bottom w:val="none" w:sz="0" w:space="0" w:color="auto"/>
                                                            <w:right w:val="single" w:sz="18" w:space="6" w:color="D4D0C8"/>
                                                          </w:divBdr>
                                                        </w:div>
                                                        <w:div w:id="177282474">
                                                          <w:marLeft w:val="0"/>
                                                          <w:marRight w:val="0"/>
                                                          <w:marTop w:val="0"/>
                                                          <w:marBottom w:val="0"/>
                                                          <w:divBdr>
                                                            <w:top w:val="none" w:sz="0" w:space="0" w:color="auto"/>
                                                            <w:left w:val="none" w:sz="0" w:space="12" w:color="auto"/>
                                                            <w:bottom w:val="none" w:sz="0" w:space="0" w:color="auto"/>
                                                            <w:right w:val="single" w:sz="18" w:space="6" w:color="D4D0C8"/>
                                                          </w:divBdr>
                                                        </w:div>
                                                        <w:div w:id="611787727">
                                                          <w:marLeft w:val="0"/>
                                                          <w:marRight w:val="0"/>
                                                          <w:marTop w:val="0"/>
                                                          <w:marBottom w:val="0"/>
                                                          <w:divBdr>
                                                            <w:top w:val="none" w:sz="0" w:space="0" w:color="auto"/>
                                                            <w:left w:val="none" w:sz="0" w:space="12" w:color="auto"/>
                                                            <w:bottom w:val="none" w:sz="0" w:space="0" w:color="auto"/>
                                                            <w:right w:val="single" w:sz="18" w:space="6" w:color="D4D0C8"/>
                                                          </w:divBdr>
                                                        </w:div>
                                                        <w:div w:id="1205364714">
                                                          <w:marLeft w:val="0"/>
                                                          <w:marRight w:val="0"/>
                                                          <w:marTop w:val="0"/>
                                                          <w:marBottom w:val="0"/>
                                                          <w:divBdr>
                                                            <w:top w:val="none" w:sz="0" w:space="0" w:color="auto"/>
                                                            <w:left w:val="none" w:sz="0" w:space="12" w:color="auto"/>
                                                            <w:bottom w:val="none" w:sz="0" w:space="0" w:color="auto"/>
                                                            <w:right w:val="single" w:sz="18" w:space="6" w:color="D4D0C8"/>
                                                          </w:divBdr>
                                                        </w:div>
                                                        <w:div w:id="770323380">
                                                          <w:marLeft w:val="0"/>
                                                          <w:marRight w:val="0"/>
                                                          <w:marTop w:val="0"/>
                                                          <w:marBottom w:val="0"/>
                                                          <w:divBdr>
                                                            <w:top w:val="none" w:sz="0" w:space="0" w:color="auto"/>
                                                            <w:left w:val="none" w:sz="0" w:space="12" w:color="auto"/>
                                                            <w:bottom w:val="none" w:sz="0" w:space="0" w:color="auto"/>
                                                            <w:right w:val="single" w:sz="18" w:space="6" w:color="D4D0C8"/>
                                                          </w:divBdr>
                                                        </w:div>
                                                        <w:div w:id="277416588">
                                                          <w:marLeft w:val="0"/>
                                                          <w:marRight w:val="0"/>
                                                          <w:marTop w:val="0"/>
                                                          <w:marBottom w:val="0"/>
                                                          <w:divBdr>
                                                            <w:top w:val="none" w:sz="0" w:space="0" w:color="auto"/>
                                                            <w:left w:val="none" w:sz="0" w:space="12" w:color="auto"/>
                                                            <w:bottom w:val="none" w:sz="0" w:space="0" w:color="auto"/>
                                                            <w:right w:val="single" w:sz="18" w:space="6" w:color="D4D0C8"/>
                                                          </w:divBdr>
                                                        </w:div>
                                                        <w:div w:id="471020761">
                                                          <w:marLeft w:val="0"/>
                                                          <w:marRight w:val="0"/>
                                                          <w:marTop w:val="0"/>
                                                          <w:marBottom w:val="0"/>
                                                          <w:divBdr>
                                                            <w:top w:val="none" w:sz="0" w:space="0" w:color="auto"/>
                                                            <w:left w:val="none" w:sz="0" w:space="12" w:color="auto"/>
                                                            <w:bottom w:val="none" w:sz="0" w:space="0" w:color="auto"/>
                                                            <w:right w:val="single" w:sz="18" w:space="6" w:color="D4D0C8"/>
                                                          </w:divBdr>
                                                        </w:div>
                                                        <w:div w:id="1965110891">
                                                          <w:marLeft w:val="0"/>
                                                          <w:marRight w:val="0"/>
                                                          <w:marTop w:val="0"/>
                                                          <w:marBottom w:val="0"/>
                                                          <w:divBdr>
                                                            <w:top w:val="none" w:sz="0" w:space="0" w:color="auto"/>
                                                            <w:left w:val="none" w:sz="0" w:space="12" w:color="auto"/>
                                                            <w:bottom w:val="none" w:sz="0" w:space="0" w:color="auto"/>
                                                            <w:right w:val="single" w:sz="18" w:space="6" w:color="D4D0C8"/>
                                                          </w:divBdr>
                                                        </w:div>
                                                        <w:div w:id="1189946893">
                                                          <w:marLeft w:val="0"/>
                                                          <w:marRight w:val="0"/>
                                                          <w:marTop w:val="0"/>
                                                          <w:marBottom w:val="0"/>
                                                          <w:divBdr>
                                                            <w:top w:val="none" w:sz="0" w:space="0" w:color="auto"/>
                                                            <w:left w:val="none" w:sz="0" w:space="12" w:color="auto"/>
                                                            <w:bottom w:val="none" w:sz="0" w:space="0" w:color="auto"/>
                                                            <w:right w:val="single" w:sz="18" w:space="6" w:color="D4D0C8"/>
                                                          </w:divBdr>
                                                        </w:div>
                                                        <w:div w:id="1213076907">
                                                          <w:marLeft w:val="0"/>
                                                          <w:marRight w:val="0"/>
                                                          <w:marTop w:val="0"/>
                                                          <w:marBottom w:val="0"/>
                                                          <w:divBdr>
                                                            <w:top w:val="none" w:sz="0" w:space="0" w:color="auto"/>
                                                            <w:left w:val="none" w:sz="0" w:space="12" w:color="auto"/>
                                                            <w:bottom w:val="none" w:sz="0" w:space="0" w:color="auto"/>
                                                            <w:right w:val="single" w:sz="18" w:space="6" w:color="D4D0C8"/>
                                                          </w:divBdr>
                                                        </w:div>
                                                        <w:div w:id="1019431113">
                                                          <w:marLeft w:val="0"/>
                                                          <w:marRight w:val="0"/>
                                                          <w:marTop w:val="0"/>
                                                          <w:marBottom w:val="0"/>
                                                          <w:divBdr>
                                                            <w:top w:val="none" w:sz="0" w:space="0" w:color="auto"/>
                                                            <w:left w:val="none" w:sz="0" w:space="12" w:color="auto"/>
                                                            <w:bottom w:val="none" w:sz="0" w:space="0" w:color="auto"/>
                                                            <w:right w:val="single" w:sz="18" w:space="6" w:color="D4D0C8"/>
                                                          </w:divBdr>
                                                        </w:div>
                                                        <w:div w:id="1646159222">
                                                          <w:marLeft w:val="0"/>
                                                          <w:marRight w:val="0"/>
                                                          <w:marTop w:val="0"/>
                                                          <w:marBottom w:val="0"/>
                                                          <w:divBdr>
                                                            <w:top w:val="none" w:sz="0" w:space="0" w:color="auto"/>
                                                            <w:left w:val="none" w:sz="0" w:space="12" w:color="auto"/>
                                                            <w:bottom w:val="none" w:sz="0" w:space="0" w:color="auto"/>
                                                            <w:right w:val="single" w:sz="18" w:space="6" w:color="D4D0C8"/>
                                                          </w:divBdr>
                                                        </w:div>
                                                        <w:div w:id="2012833029">
                                                          <w:marLeft w:val="0"/>
                                                          <w:marRight w:val="0"/>
                                                          <w:marTop w:val="0"/>
                                                          <w:marBottom w:val="0"/>
                                                          <w:divBdr>
                                                            <w:top w:val="none" w:sz="0" w:space="0" w:color="auto"/>
                                                            <w:left w:val="none" w:sz="0" w:space="12" w:color="auto"/>
                                                            <w:bottom w:val="none" w:sz="0" w:space="0" w:color="auto"/>
                                                            <w:right w:val="single" w:sz="18" w:space="6" w:color="D4D0C8"/>
                                                          </w:divBdr>
                                                        </w:div>
                                                        <w:div w:id="328335706">
                                                          <w:marLeft w:val="0"/>
                                                          <w:marRight w:val="0"/>
                                                          <w:marTop w:val="0"/>
                                                          <w:marBottom w:val="0"/>
                                                          <w:divBdr>
                                                            <w:top w:val="none" w:sz="0" w:space="0" w:color="auto"/>
                                                            <w:left w:val="none" w:sz="0" w:space="12" w:color="auto"/>
                                                            <w:bottom w:val="none" w:sz="0" w:space="0" w:color="auto"/>
                                                            <w:right w:val="single" w:sz="18" w:space="6" w:color="D4D0C8"/>
                                                          </w:divBdr>
                                                        </w:div>
                                                        <w:div w:id="1372147300">
                                                          <w:marLeft w:val="0"/>
                                                          <w:marRight w:val="0"/>
                                                          <w:marTop w:val="0"/>
                                                          <w:marBottom w:val="0"/>
                                                          <w:divBdr>
                                                            <w:top w:val="none" w:sz="0" w:space="0" w:color="auto"/>
                                                            <w:left w:val="none" w:sz="0" w:space="12" w:color="auto"/>
                                                            <w:bottom w:val="none" w:sz="0" w:space="0" w:color="auto"/>
                                                            <w:right w:val="single" w:sz="18" w:space="6" w:color="D4D0C8"/>
                                                          </w:divBdr>
                                                        </w:div>
                                                        <w:div w:id="1675375581">
                                                          <w:marLeft w:val="0"/>
                                                          <w:marRight w:val="0"/>
                                                          <w:marTop w:val="0"/>
                                                          <w:marBottom w:val="0"/>
                                                          <w:divBdr>
                                                            <w:top w:val="none" w:sz="0" w:space="0" w:color="auto"/>
                                                            <w:left w:val="none" w:sz="0" w:space="12" w:color="auto"/>
                                                            <w:bottom w:val="none" w:sz="0" w:space="0" w:color="auto"/>
                                                            <w:right w:val="single" w:sz="18" w:space="6" w:color="D4D0C8"/>
                                                          </w:divBdr>
                                                        </w:div>
                                                        <w:div w:id="98520878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sChild>
                                    </w:div>
                                  </w:divsChild>
                                </w:div>
                              </w:divsChild>
                            </w:div>
                          </w:divsChild>
                        </w:div>
                      </w:divsChild>
                    </w:div>
                  </w:divsChild>
                </w:div>
              </w:divsChild>
            </w:div>
          </w:divsChild>
        </w:div>
      </w:divsChild>
    </w:div>
    <w:div w:id="1072385312">
      <w:bodyDiv w:val="1"/>
      <w:marLeft w:val="0"/>
      <w:marRight w:val="0"/>
      <w:marTop w:val="0"/>
      <w:marBottom w:val="0"/>
      <w:divBdr>
        <w:top w:val="none" w:sz="0" w:space="0" w:color="auto"/>
        <w:left w:val="none" w:sz="0" w:space="0" w:color="auto"/>
        <w:bottom w:val="none" w:sz="0" w:space="0" w:color="auto"/>
        <w:right w:val="none" w:sz="0" w:space="0" w:color="auto"/>
      </w:divBdr>
    </w:div>
    <w:div w:id="1082096205">
      <w:bodyDiv w:val="1"/>
      <w:marLeft w:val="0"/>
      <w:marRight w:val="0"/>
      <w:marTop w:val="0"/>
      <w:marBottom w:val="0"/>
      <w:divBdr>
        <w:top w:val="none" w:sz="0" w:space="0" w:color="auto"/>
        <w:left w:val="none" w:sz="0" w:space="0" w:color="auto"/>
        <w:bottom w:val="none" w:sz="0" w:space="0" w:color="auto"/>
        <w:right w:val="none" w:sz="0" w:space="0" w:color="auto"/>
      </w:divBdr>
    </w:div>
    <w:div w:id="1109735311">
      <w:bodyDiv w:val="1"/>
      <w:marLeft w:val="0"/>
      <w:marRight w:val="0"/>
      <w:marTop w:val="0"/>
      <w:marBottom w:val="0"/>
      <w:divBdr>
        <w:top w:val="none" w:sz="0" w:space="0" w:color="auto"/>
        <w:left w:val="none" w:sz="0" w:space="0" w:color="auto"/>
        <w:bottom w:val="none" w:sz="0" w:space="0" w:color="auto"/>
        <w:right w:val="none" w:sz="0" w:space="0" w:color="auto"/>
      </w:divBdr>
    </w:div>
    <w:div w:id="1122727919">
      <w:bodyDiv w:val="1"/>
      <w:marLeft w:val="0"/>
      <w:marRight w:val="0"/>
      <w:marTop w:val="0"/>
      <w:marBottom w:val="0"/>
      <w:divBdr>
        <w:top w:val="none" w:sz="0" w:space="0" w:color="auto"/>
        <w:left w:val="none" w:sz="0" w:space="0" w:color="auto"/>
        <w:bottom w:val="none" w:sz="0" w:space="0" w:color="auto"/>
        <w:right w:val="none" w:sz="0" w:space="0" w:color="auto"/>
      </w:divBdr>
    </w:div>
    <w:div w:id="1125469016">
      <w:bodyDiv w:val="1"/>
      <w:marLeft w:val="0"/>
      <w:marRight w:val="0"/>
      <w:marTop w:val="0"/>
      <w:marBottom w:val="0"/>
      <w:divBdr>
        <w:top w:val="none" w:sz="0" w:space="0" w:color="auto"/>
        <w:left w:val="none" w:sz="0" w:space="0" w:color="auto"/>
        <w:bottom w:val="none" w:sz="0" w:space="0" w:color="auto"/>
        <w:right w:val="none" w:sz="0" w:space="0" w:color="auto"/>
      </w:divBdr>
    </w:div>
    <w:div w:id="1141574659">
      <w:bodyDiv w:val="1"/>
      <w:marLeft w:val="0"/>
      <w:marRight w:val="0"/>
      <w:marTop w:val="0"/>
      <w:marBottom w:val="0"/>
      <w:divBdr>
        <w:top w:val="none" w:sz="0" w:space="0" w:color="auto"/>
        <w:left w:val="none" w:sz="0" w:space="0" w:color="auto"/>
        <w:bottom w:val="none" w:sz="0" w:space="0" w:color="auto"/>
        <w:right w:val="none" w:sz="0" w:space="0" w:color="auto"/>
      </w:divBdr>
    </w:div>
    <w:div w:id="1142384021">
      <w:bodyDiv w:val="1"/>
      <w:marLeft w:val="0"/>
      <w:marRight w:val="0"/>
      <w:marTop w:val="0"/>
      <w:marBottom w:val="0"/>
      <w:divBdr>
        <w:top w:val="none" w:sz="0" w:space="0" w:color="auto"/>
        <w:left w:val="none" w:sz="0" w:space="0" w:color="auto"/>
        <w:bottom w:val="none" w:sz="0" w:space="0" w:color="auto"/>
        <w:right w:val="none" w:sz="0" w:space="0" w:color="auto"/>
      </w:divBdr>
      <w:divsChild>
        <w:div w:id="1107696924">
          <w:marLeft w:val="0"/>
          <w:marRight w:val="0"/>
          <w:marTop w:val="0"/>
          <w:marBottom w:val="0"/>
          <w:divBdr>
            <w:top w:val="none" w:sz="0" w:space="0" w:color="auto"/>
            <w:left w:val="none" w:sz="0" w:space="0" w:color="auto"/>
            <w:bottom w:val="none" w:sz="0" w:space="0" w:color="auto"/>
            <w:right w:val="none" w:sz="0" w:space="0" w:color="auto"/>
          </w:divBdr>
          <w:divsChild>
            <w:div w:id="1656295443">
              <w:marLeft w:val="0"/>
              <w:marRight w:val="0"/>
              <w:marTop w:val="0"/>
              <w:marBottom w:val="0"/>
              <w:divBdr>
                <w:top w:val="none" w:sz="0" w:space="0" w:color="auto"/>
                <w:left w:val="none" w:sz="0" w:space="0" w:color="auto"/>
                <w:bottom w:val="none" w:sz="0" w:space="0" w:color="auto"/>
                <w:right w:val="none" w:sz="0" w:space="0" w:color="auto"/>
              </w:divBdr>
            </w:div>
          </w:divsChild>
        </w:div>
        <w:div w:id="175775708">
          <w:marLeft w:val="0"/>
          <w:marRight w:val="0"/>
          <w:marTop w:val="0"/>
          <w:marBottom w:val="0"/>
          <w:divBdr>
            <w:top w:val="none" w:sz="0" w:space="0" w:color="auto"/>
            <w:left w:val="none" w:sz="0" w:space="0" w:color="auto"/>
            <w:bottom w:val="none" w:sz="0" w:space="0" w:color="auto"/>
            <w:right w:val="none" w:sz="0" w:space="0" w:color="auto"/>
          </w:divBdr>
          <w:divsChild>
            <w:div w:id="538014692">
              <w:marLeft w:val="0"/>
              <w:marRight w:val="0"/>
              <w:marTop w:val="0"/>
              <w:marBottom w:val="0"/>
              <w:divBdr>
                <w:top w:val="none" w:sz="0" w:space="0" w:color="auto"/>
                <w:left w:val="none" w:sz="0" w:space="0" w:color="auto"/>
                <w:bottom w:val="none" w:sz="0" w:space="0" w:color="auto"/>
                <w:right w:val="none" w:sz="0" w:space="0" w:color="auto"/>
              </w:divBdr>
              <w:divsChild>
                <w:div w:id="993219534">
                  <w:marLeft w:val="0"/>
                  <w:marRight w:val="0"/>
                  <w:marTop w:val="0"/>
                  <w:marBottom w:val="0"/>
                  <w:divBdr>
                    <w:top w:val="none" w:sz="0" w:space="0" w:color="auto"/>
                    <w:left w:val="none" w:sz="0" w:space="0" w:color="auto"/>
                    <w:bottom w:val="none" w:sz="0" w:space="0" w:color="auto"/>
                    <w:right w:val="none" w:sz="0" w:space="0" w:color="auto"/>
                  </w:divBdr>
                  <w:divsChild>
                    <w:div w:id="14338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26649">
      <w:bodyDiv w:val="1"/>
      <w:marLeft w:val="0"/>
      <w:marRight w:val="0"/>
      <w:marTop w:val="0"/>
      <w:marBottom w:val="0"/>
      <w:divBdr>
        <w:top w:val="none" w:sz="0" w:space="0" w:color="auto"/>
        <w:left w:val="none" w:sz="0" w:space="0" w:color="auto"/>
        <w:bottom w:val="none" w:sz="0" w:space="0" w:color="auto"/>
        <w:right w:val="none" w:sz="0" w:space="0" w:color="auto"/>
      </w:divBdr>
    </w:div>
    <w:div w:id="1192917631">
      <w:bodyDiv w:val="1"/>
      <w:marLeft w:val="0"/>
      <w:marRight w:val="0"/>
      <w:marTop w:val="0"/>
      <w:marBottom w:val="0"/>
      <w:divBdr>
        <w:top w:val="none" w:sz="0" w:space="0" w:color="auto"/>
        <w:left w:val="none" w:sz="0" w:space="0" w:color="auto"/>
        <w:bottom w:val="none" w:sz="0" w:space="0" w:color="auto"/>
        <w:right w:val="none" w:sz="0" w:space="0" w:color="auto"/>
      </w:divBdr>
    </w:div>
    <w:div w:id="1225990803">
      <w:bodyDiv w:val="1"/>
      <w:marLeft w:val="0"/>
      <w:marRight w:val="0"/>
      <w:marTop w:val="0"/>
      <w:marBottom w:val="0"/>
      <w:divBdr>
        <w:top w:val="none" w:sz="0" w:space="0" w:color="auto"/>
        <w:left w:val="none" w:sz="0" w:space="0" w:color="auto"/>
        <w:bottom w:val="none" w:sz="0" w:space="0" w:color="auto"/>
        <w:right w:val="none" w:sz="0" w:space="0" w:color="auto"/>
      </w:divBdr>
    </w:div>
    <w:div w:id="1232734185">
      <w:bodyDiv w:val="1"/>
      <w:marLeft w:val="0"/>
      <w:marRight w:val="0"/>
      <w:marTop w:val="0"/>
      <w:marBottom w:val="0"/>
      <w:divBdr>
        <w:top w:val="none" w:sz="0" w:space="0" w:color="auto"/>
        <w:left w:val="none" w:sz="0" w:space="0" w:color="auto"/>
        <w:bottom w:val="none" w:sz="0" w:space="0" w:color="auto"/>
        <w:right w:val="none" w:sz="0" w:space="0" w:color="auto"/>
      </w:divBdr>
    </w:div>
    <w:div w:id="1245073273">
      <w:bodyDiv w:val="1"/>
      <w:marLeft w:val="0"/>
      <w:marRight w:val="0"/>
      <w:marTop w:val="0"/>
      <w:marBottom w:val="0"/>
      <w:divBdr>
        <w:top w:val="none" w:sz="0" w:space="0" w:color="auto"/>
        <w:left w:val="none" w:sz="0" w:space="0" w:color="auto"/>
        <w:bottom w:val="none" w:sz="0" w:space="0" w:color="auto"/>
        <w:right w:val="none" w:sz="0" w:space="0" w:color="auto"/>
      </w:divBdr>
    </w:div>
    <w:div w:id="1250000803">
      <w:bodyDiv w:val="1"/>
      <w:marLeft w:val="0"/>
      <w:marRight w:val="0"/>
      <w:marTop w:val="0"/>
      <w:marBottom w:val="0"/>
      <w:divBdr>
        <w:top w:val="none" w:sz="0" w:space="0" w:color="auto"/>
        <w:left w:val="none" w:sz="0" w:space="0" w:color="auto"/>
        <w:bottom w:val="none" w:sz="0" w:space="0" w:color="auto"/>
        <w:right w:val="none" w:sz="0" w:space="0" w:color="auto"/>
      </w:divBdr>
    </w:div>
    <w:div w:id="1283000400">
      <w:bodyDiv w:val="1"/>
      <w:marLeft w:val="0"/>
      <w:marRight w:val="0"/>
      <w:marTop w:val="0"/>
      <w:marBottom w:val="0"/>
      <w:divBdr>
        <w:top w:val="none" w:sz="0" w:space="0" w:color="auto"/>
        <w:left w:val="none" w:sz="0" w:space="0" w:color="auto"/>
        <w:bottom w:val="none" w:sz="0" w:space="0" w:color="auto"/>
        <w:right w:val="none" w:sz="0" w:space="0" w:color="auto"/>
      </w:divBdr>
    </w:div>
    <w:div w:id="1297445725">
      <w:bodyDiv w:val="1"/>
      <w:marLeft w:val="0"/>
      <w:marRight w:val="0"/>
      <w:marTop w:val="0"/>
      <w:marBottom w:val="0"/>
      <w:divBdr>
        <w:top w:val="none" w:sz="0" w:space="0" w:color="auto"/>
        <w:left w:val="none" w:sz="0" w:space="0" w:color="auto"/>
        <w:bottom w:val="none" w:sz="0" w:space="0" w:color="auto"/>
        <w:right w:val="none" w:sz="0" w:space="0" w:color="auto"/>
      </w:divBdr>
    </w:div>
    <w:div w:id="1301230633">
      <w:bodyDiv w:val="1"/>
      <w:marLeft w:val="0"/>
      <w:marRight w:val="0"/>
      <w:marTop w:val="0"/>
      <w:marBottom w:val="0"/>
      <w:divBdr>
        <w:top w:val="none" w:sz="0" w:space="0" w:color="auto"/>
        <w:left w:val="none" w:sz="0" w:space="0" w:color="auto"/>
        <w:bottom w:val="none" w:sz="0" w:space="0" w:color="auto"/>
        <w:right w:val="none" w:sz="0" w:space="0" w:color="auto"/>
      </w:divBdr>
    </w:div>
    <w:div w:id="1313144971">
      <w:bodyDiv w:val="1"/>
      <w:marLeft w:val="0"/>
      <w:marRight w:val="0"/>
      <w:marTop w:val="0"/>
      <w:marBottom w:val="0"/>
      <w:divBdr>
        <w:top w:val="none" w:sz="0" w:space="0" w:color="auto"/>
        <w:left w:val="none" w:sz="0" w:space="0" w:color="auto"/>
        <w:bottom w:val="none" w:sz="0" w:space="0" w:color="auto"/>
        <w:right w:val="none" w:sz="0" w:space="0" w:color="auto"/>
      </w:divBdr>
    </w:div>
    <w:div w:id="1317687234">
      <w:bodyDiv w:val="1"/>
      <w:marLeft w:val="0"/>
      <w:marRight w:val="0"/>
      <w:marTop w:val="0"/>
      <w:marBottom w:val="0"/>
      <w:divBdr>
        <w:top w:val="none" w:sz="0" w:space="0" w:color="auto"/>
        <w:left w:val="none" w:sz="0" w:space="0" w:color="auto"/>
        <w:bottom w:val="none" w:sz="0" w:space="0" w:color="auto"/>
        <w:right w:val="none" w:sz="0" w:space="0" w:color="auto"/>
      </w:divBdr>
    </w:div>
    <w:div w:id="1356036516">
      <w:bodyDiv w:val="1"/>
      <w:marLeft w:val="0"/>
      <w:marRight w:val="0"/>
      <w:marTop w:val="0"/>
      <w:marBottom w:val="0"/>
      <w:divBdr>
        <w:top w:val="none" w:sz="0" w:space="0" w:color="auto"/>
        <w:left w:val="none" w:sz="0" w:space="0" w:color="auto"/>
        <w:bottom w:val="none" w:sz="0" w:space="0" w:color="auto"/>
        <w:right w:val="none" w:sz="0" w:space="0" w:color="auto"/>
      </w:divBdr>
    </w:div>
    <w:div w:id="1399816084">
      <w:bodyDiv w:val="1"/>
      <w:marLeft w:val="0"/>
      <w:marRight w:val="0"/>
      <w:marTop w:val="0"/>
      <w:marBottom w:val="0"/>
      <w:divBdr>
        <w:top w:val="none" w:sz="0" w:space="0" w:color="auto"/>
        <w:left w:val="none" w:sz="0" w:space="0" w:color="auto"/>
        <w:bottom w:val="none" w:sz="0" w:space="0" w:color="auto"/>
        <w:right w:val="none" w:sz="0" w:space="0" w:color="auto"/>
      </w:divBdr>
    </w:div>
    <w:div w:id="1413578262">
      <w:bodyDiv w:val="1"/>
      <w:marLeft w:val="0"/>
      <w:marRight w:val="0"/>
      <w:marTop w:val="0"/>
      <w:marBottom w:val="0"/>
      <w:divBdr>
        <w:top w:val="none" w:sz="0" w:space="0" w:color="auto"/>
        <w:left w:val="none" w:sz="0" w:space="0" w:color="auto"/>
        <w:bottom w:val="none" w:sz="0" w:space="0" w:color="auto"/>
        <w:right w:val="none" w:sz="0" w:space="0" w:color="auto"/>
      </w:divBdr>
    </w:div>
    <w:div w:id="1484814755">
      <w:bodyDiv w:val="1"/>
      <w:marLeft w:val="0"/>
      <w:marRight w:val="0"/>
      <w:marTop w:val="0"/>
      <w:marBottom w:val="0"/>
      <w:divBdr>
        <w:top w:val="none" w:sz="0" w:space="0" w:color="auto"/>
        <w:left w:val="none" w:sz="0" w:space="0" w:color="auto"/>
        <w:bottom w:val="none" w:sz="0" w:space="0" w:color="auto"/>
        <w:right w:val="none" w:sz="0" w:space="0" w:color="auto"/>
      </w:divBdr>
    </w:div>
    <w:div w:id="1510755915">
      <w:bodyDiv w:val="1"/>
      <w:marLeft w:val="0"/>
      <w:marRight w:val="0"/>
      <w:marTop w:val="0"/>
      <w:marBottom w:val="0"/>
      <w:divBdr>
        <w:top w:val="none" w:sz="0" w:space="0" w:color="auto"/>
        <w:left w:val="none" w:sz="0" w:space="0" w:color="auto"/>
        <w:bottom w:val="none" w:sz="0" w:space="0" w:color="auto"/>
        <w:right w:val="none" w:sz="0" w:space="0" w:color="auto"/>
      </w:divBdr>
    </w:div>
    <w:div w:id="1610313311">
      <w:bodyDiv w:val="1"/>
      <w:marLeft w:val="0"/>
      <w:marRight w:val="0"/>
      <w:marTop w:val="0"/>
      <w:marBottom w:val="0"/>
      <w:divBdr>
        <w:top w:val="none" w:sz="0" w:space="0" w:color="auto"/>
        <w:left w:val="none" w:sz="0" w:space="0" w:color="auto"/>
        <w:bottom w:val="none" w:sz="0" w:space="0" w:color="auto"/>
        <w:right w:val="none" w:sz="0" w:space="0" w:color="auto"/>
      </w:divBdr>
    </w:div>
    <w:div w:id="1627467090">
      <w:bodyDiv w:val="1"/>
      <w:marLeft w:val="0"/>
      <w:marRight w:val="0"/>
      <w:marTop w:val="0"/>
      <w:marBottom w:val="0"/>
      <w:divBdr>
        <w:top w:val="none" w:sz="0" w:space="0" w:color="auto"/>
        <w:left w:val="none" w:sz="0" w:space="0" w:color="auto"/>
        <w:bottom w:val="none" w:sz="0" w:space="0" w:color="auto"/>
        <w:right w:val="none" w:sz="0" w:space="0" w:color="auto"/>
      </w:divBdr>
    </w:div>
    <w:div w:id="1627656510">
      <w:bodyDiv w:val="1"/>
      <w:marLeft w:val="0"/>
      <w:marRight w:val="0"/>
      <w:marTop w:val="0"/>
      <w:marBottom w:val="0"/>
      <w:divBdr>
        <w:top w:val="none" w:sz="0" w:space="0" w:color="auto"/>
        <w:left w:val="none" w:sz="0" w:space="0" w:color="auto"/>
        <w:bottom w:val="none" w:sz="0" w:space="0" w:color="auto"/>
        <w:right w:val="none" w:sz="0" w:space="0" w:color="auto"/>
      </w:divBdr>
    </w:div>
    <w:div w:id="1693917546">
      <w:bodyDiv w:val="1"/>
      <w:marLeft w:val="0"/>
      <w:marRight w:val="0"/>
      <w:marTop w:val="0"/>
      <w:marBottom w:val="0"/>
      <w:divBdr>
        <w:top w:val="none" w:sz="0" w:space="0" w:color="auto"/>
        <w:left w:val="none" w:sz="0" w:space="0" w:color="auto"/>
        <w:bottom w:val="none" w:sz="0" w:space="0" w:color="auto"/>
        <w:right w:val="none" w:sz="0" w:space="0" w:color="auto"/>
      </w:divBdr>
    </w:div>
    <w:div w:id="1764648926">
      <w:bodyDiv w:val="1"/>
      <w:marLeft w:val="0"/>
      <w:marRight w:val="0"/>
      <w:marTop w:val="0"/>
      <w:marBottom w:val="0"/>
      <w:divBdr>
        <w:top w:val="none" w:sz="0" w:space="0" w:color="auto"/>
        <w:left w:val="none" w:sz="0" w:space="0" w:color="auto"/>
        <w:bottom w:val="none" w:sz="0" w:space="0" w:color="auto"/>
        <w:right w:val="none" w:sz="0" w:space="0" w:color="auto"/>
      </w:divBdr>
    </w:div>
    <w:div w:id="1776637549">
      <w:bodyDiv w:val="1"/>
      <w:marLeft w:val="0"/>
      <w:marRight w:val="0"/>
      <w:marTop w:val="0"/>
      <w:marBottom w:val="0"/>
      <w:divBdr>
        <w:top w:val="none" w:sz="0" w:space="0" w:color="auto"/>
        <w:left w:val="none" w:sz="0" w:space="0" w:color="auto"/>
        <w:bottom w:val="none" w:sz="0" w:space="0" w:color="auto"/>
        <w:right w:val="none" w:sz="0" w:space="0" w:color="auto"/>
      </w:divBdr>
    </w:div>
    <w:div w:id="1822768733">
      <w:bodyDiv w:val="1"/>
      <w:marLeft w:val="0"/>
      <w:marRight w:val="0"/>
      <w:marTop w:val="0"/>
      <w:marBottom w:val="0"/>
      <w:divBdr>
        <w:top w:val="none" w:sz="0" w:space="0" w:color="auto"/>
        <w:left w:val="none" w:sz="0" w:space="0" w:color="auto"/>
        <w:bottom w:val="none" w:sz="0" w:space="0" w:color="auto"/>
        <w:right w:val="none" w:sz="0" w:space="0" w:color="auto"/>
      </w:divBdr>
    </w:div>
    <w:div w:id="1845706116">
      <w:bodyDiv w:val="1"/>
      <w:marLeft w:val="0"/>
      <w:marRight w:val="0"/>
      <w:marTop w:val="0"/>
      <w:marBottom w:val="0"/>
      <w:divBdr>
        <w:top w:val="none" w:sz="0" w:space="0" w:color="auto"/>
        <w:left w:val="none" w:sz="0" w:space="0" w:color="auto"/>
        <w:bottom w:val="none" w:sz="0" w:space="0" w:color="auto"/>
        <w:right w:val="none" w:sz="0" w:space="0" w:color="auto"/>
      </w:divBdr>
    </w:div>
    <w:div w:id="1875651116">
      <w:bodyDiv w:val="1"/>
      <w:marLeft w:val="0"/>
      <w:marRight w:val="0"/>
      <w:marTop w:val="0"/>
      <w:marBottom w:val="0"/>
      <w:divBdr>
        <w:top w:val="none" w:sz="0" w:space="0" w:color="auto"/>
        <w:left w:val="none" w:sz="0" w:space="0" w:color="auto"/>
        <w:bottom w:val="none" w:sz="0" w:space="0" w:color="auto"/>
        <w:right w:val="none" w:sz="0" w:space="0" w:color="auto"/>
      </w:divBdr>
    </w:div>
    <w:div w:id="1895385991">
      <w:bodyDiv w:val="1"/>
      <w:marLeft w:val="0"/>
      <w:marRight w:val="0"/>
      <w:marTop w:val="0"/>
      <w:marBottom w:val="0"/>
      <w:divBdr>
        <w:top w:val="none" w:sz="0" w:space="0" w:color="auto"/>
        <w:left w:val="none" w:sz="0" w:space="0" w:color="auto"/>
        <w:bottom w:val="none" w:sz="0" w:space="0" w:color="auto"/>
        <w:right w:val="none" w:sz="0" w:space="0" w:color="auto"/>
      </w:divBdr>
    </w:div>
    <w:div w:id="1916546827">
      <w:bodyDiv w:val="1"/>
      <w:marLeft w:val="0"/>
      <w:marRight w:val="0"/>
      <w:marTop w:val="0"/>
      <w:marBottom w:val="0"/>
      <w:divBdr>
        <w:top w:val="none" w:sz="0" w:space="0" w:color="auto"/>
        <w:left w:val="none" w:sz="0" w:space="0" w:color="auto"/>
        <w:bottom w:val="none" w:sz="0" w:space="0" w:color="auto"/>
        <w:right w:val="none" w:sz="0" w:space="0" w:color="auto"/>
      </w:divBdr>
    </w:div>
    <w:div w:id="1919171158">
      <w:bodyDiv w:val="1"/>
      <w:marLeft w:val="0"/>
      <w:marRight w:val="0"/>
      <w:marTop w:val="0"/>
      <w:marBottom w:val="0"/>
      <w:divBdr>
        <w:top w:val="none" w:sz="0" w:space="0" w:color="auto"/>
        <w:left w:val="none" w:sz="0" w:space="0" w:color="auto"/>
        <w:bottom w:val="none" w:sz="0" w:space="0" w:color="auto"/>
        <w:right w:val="none" w:sz="0" w:space="0" w:color="auto"/>
      </w:divBdr>
    </w:div>
    <w:div w:id="1921254520">
      <w:bodyDiv w:val="1"/>
      <w:marLeft w:val="0"/>
      <w:marRight w:val="0"/>
      <w:marTop w:val="0"/>
      <w:marBottom w:val="0"/>
      <w:divBdr>
        <w:top w:val="none" w:sz="0" w:space="0" w:color="auto"/>
        <w:left w:val="none" w:sz="0" w:space="0" w:color="auto"/>
        <w:bottom w:val="none" w:sz="0" w:space="0" w:color="auto"/>
        <w:right w:val="none" w:sz="0" w:space="0" w:color="auto"/>
      </w:divBdr>
    </w:div>
    <w:div w:id="1932541907">
      <w:bodyDiv w:val="1"/>
      <w:marLeft w:val="0"/>
      <w:marRight w:val="0"/>
      <w:marTop w:val="0"/>
      <w:marBottom w:val="0"/>
      <w:divBdr>
        <w:top w:val="none" w:sz="0" w:space="0" w:color="auto"/>
        <w:left w:val="none" w:sz="0" w:space="0" w:color="auto"/>
        <w:bottom w:val="none" w:sz="0" w:space="0" w:color="auto"/>
        <w:right w:val="none" w:sz="0" w:space="0" w:color="auto"/>
      </w:divBdr>
    </w:div>
    <w:div w:id="1934699066">
      <w:bodyDiv w:val="1"/>
      <w:marLeft w:val="0"/>
      <w:marRight w:val="0"/>
      <w:marTop w:val="0"/>
      <w:marBottom w:val="0"/>
      <w:divBdr>
        <w:top w:val="none" w:sz="0" w:space="0" w:color="auto"/>
        <w:left w:val="none" w:sz="0" w:space="0" w:color="auto"/>
        <w:bottom w:val="none" w:sz="0" w:space="0" w:color="auto"/>
        <w:right w:val="none" w:sz="0" w:space="0" w:color="auto"/>
      </w:divBdr>
    </w:div>
    <w:div w:id="2032953471">
      <w:bodyDiv w:val="1"/>
      <w:marLeft w:val="0"/>
      <w:marRight w:val="0"/>
      <w:marTop w:val="0"/>
      <w:marBottom w:val="0"/>
      <w:divBdr>
        <w:top w:val="none" w:sz="0" w:space="0" w:color="auto"/>
        <w:left w:val="none" w:sz="0" w:space="0" w:color="auto"/>
        <w:bottom w:val="none" w:sz="0" w:space="0" w:color="auto"/>
        <w:right w:val="none" w:sz="0" w:space="0" w:color="auto"/>
      </w:divBdr>
    </w:div>
    <w:div w:id="2040281974">
      <w:bodyDiv w:val="1"/>
      <w:marLeft w:val="0"/>
      <w:marRight w:val="0"/>
      <w:marTop w:val="0"/>
      <w:marBottom w:val="0"/>
      <w:divBdr>
        <w:top w:val="none" w:sz="0" w:space="0" w:color="auto"/>
        <w:left w:val="none" w:sz="0" w:space="0" w:color="auto"/>
        <w:bottom w:val="none" w:sz="0" w:space="0" w:color="auto"/>
        <w:right w:val="none" w:sz="0" w:space="0" w:color="auto"/>
      </w:divBdr>
    </w:div>
    <w:div w:id="2121870457">
      <w:bodyDiv w:val="1"/>
      <w:marLeft w:val="0"/>
      <w:marRight w:val="0"/>
      <w:marTop w:val="0"/>
      <w:marBottom w:val="0"/>
      <w:divBdr>
        <w:top w:val="none" w:sz="0" w:space="0" w:color="auto"/>
        <w:left w:val="none" w:sz="0" w:space="0" w:color="auto"/>
        <w:bottom w:val="none" w:sz="0" w:space="0" w:color="auto"/>
        <w:right w:val="none" w:sz="0" w:space="0" w:color="auto"/>
      </w:divBdr>
    </w:div>
    <w:div w:id="213170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16</Pages>
  <Words>2386</Words>
  <Characters>13126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11</cp:revision>
  <dcterms:created xsi:type="dcterms:W3CDTF">2024-10-09T07:20:00Z</dcterms:created>
  <dcterms:modified xsi:type="dcterms:W3CDTF">2024-10-09T20:50:00Z</dcterms:modified>
</cp:coreProperties>
</file>